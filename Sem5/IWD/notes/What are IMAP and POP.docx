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EC" w:rsidRPr="00FF1AEC" w:rsidRDefault="00FF1AEC" w:rsidP="00FF1AEC">
      <w:pPr>
        <w:shd w:val="clear" w:color="auto" w:fill="FFFFFF"/>
        <w:spacing w:before="420" w:after="450" w:line="240" w:lineRule="auto"/>
        <w:outlineLvl w:val="0"/>
        <w:rPr>
          <w:rFonts w:ascii="Segoe UI Light" w:eastAsia="Times New Roman" w:hAnsi="Segoe UI Light" w:cs="Segoe UI Light"/>
          <w:color w:val="2F2F2F"/>
          <w:kern w:val="36"/>
          <w:sz w:val="69"/>
          <w:szCs w:val="69"/>
          <w:lang w:eastAsia="en-IN"/>
        </w:rPr>
      </w:pPr>
      <w:r w:rsidRPr="00FF1AEC">
        <w:rPr>
          <w:rFonts w:ascii="Segoe UI Light" w:eastAsia="Times New Roman" w:hAnsi="Segoe UI Light" w:cs="Segoe UI Light"/>
          <w:color w:val="2F2F2F"/>
          <w:kern w:val="36"/>
          <w:sz w:val="69"/>
          <w:szCs w:val="69"/>
          <w:lang w:eastAsia="en-IN"/>
        </w:rPr>
        <w:t>What are IMAP and POP?</w:t>
      </w:r>
    </w:p>
    <w:p w:rsidR="00FF1AEC" w:rsidRPr="00FF1AEC" w:rsidRDefault="00FF1AEC" w:rsidP="00FF1AEC">
      <w:pPr>
        <w:shd w:val="clear" w:color="auto" w:fill="FFFFFF"/>
        <w:spacing w:before="100" w:beforeAutospacing="1" w:after="100" w:afterAutospacing="1" w:line="240" w:lineRule="auto"/>
        <w:rPr>
          <w:rFonts w:ascii="Segoe UI" w:eastAsia="Times New Roman" w:hAnsi="Segoe UI" w:cs="Segoe UI"/>
          <w:color w:val="2F2F2F"/>
          <w:sz w:val="24"/>
          <w:szCs w:val="24"/>
          <w:lang w:eastAsia="en-IN"/>
        </w:rPr>
      </w:pPr>
      <w:r w:rsidRPr="00FF1AEC">
        <w:rPr>
          <w:rFonts w:ascii="Segoe UI" w:eastAsia="Times New Roman" w:hAnsi="Segoe UI" w:cs="Segoe UI"/>
          <w:color w:val="2F2F2F"/>
          <w:sz w:val="24"/>
          <w:szCs w:val="24"/>
          <w:lang w:eastAsia="en-IN"/>
        </w:rPr>
        <w:t>IMAP and POP are two methods to access email. IMAP is the recommended method when you need to check your emails from several different devices, such as a phone, laptop, and tablet.</w:t>
      </w:r>
    </w:p>
    <w:p w:rsidR="00FF1AEC" w:rsidRPr="00FF1AEC" w:rsidRDefault="00FF1AEC" w:rsidP="00FF1AEC">
      <w:pPr>
        <w:shd w:val="clear" w:color="auto" w:fill="FFFFFF"/>
        <w:spacing w:before="720" w:after="300" w:line="240" w:lineRule="auto"/>
        <w:outlineLvl w:val="1"/>
        <w:rPr>
          <w:rFonts w:ascii="Segoe UI Light" w:eastAsia="Times New Roman" w:hAnsi="Segoe UI Light" w:cs="Segoe UI Light"/>
          <w:color w:val="2F2F2F"/>
          <w:sz w:val="45"/>
          <w:szCs w:val="45"/>
          <w:lang w:eastAsia="en-IN"/>
        </w:rPr>
      </w:pPr>
      <w:r w:rsidRPr="00FF1AEC">
        <w:rPr>
          <w:rFonts w:ascii="Segoe UI Light" w:eastAsia="Times New Roman" w:hAnsi="Segoe UI Light" w:cs="Segoe UI Light"/>
          <w:color w:val="2F2F2F"/>
          <w:sz w:val="45"/>
          <w:szCs w:val="45"/>
          <w:lang w:eastAsia="en-IN"/>
        </w:rPr>
        <w:t>IMAP</w:t>
      </w:r>
    </w:p>
    <w:p w:rsidR="00FF1AEC" w:rsidRPr="00FF1AEC" w:rsidRDefault="00FF1AEC" w:rsidP="00FF1AEC">
      <w:pPr>
        <w:shd w:val="clear" w:color="auto" w:fill="FFFFFF"/>
        <w:spacing w:before="100" w:beforeAutospacing="1" w:after="100" w:afterAutospacing="1" w:line="240" w:lineRule="auto"/>
        <w:rPr>
          <w:rFonts w:ascii="Segoe UI" w:eastAsia="Times New Roman" w:hAnsi="Segoe UI" w:cs="Segoe UI"/>
          <w:color w:val="2F2F2F"/>
          <w:sz w:val="24"/>
          <w:szCs w:val="24"/>
          <w:lang w:eastAsia="en-IN"/>
        </w:rPr>
      </w:pPr>
      <w:r w:rsidRPr="00FF1AEC">
        <w:rPr>
          <w:rFonts w:ascii="Segoe UI" w:eastAsia="Times New Roman" w:hAnsi="Segoe UI" w:cs="Segoe UI"/>
          <w:color w:val="2F2F2F"/>
          <w:sz w:val="24"/>
          <w:szCs w:val="24"/>
          <w:lang w:eastAsia="en-IN"/>
        </w:rPr>
        <w:t>IMAP allows you to access your email wherever you are, from any device. When you read an email message using IMAP, you aren't actually downloading or storing it on your computer; instead, you're reading it from the email service. As a result, you can check your email from different devices, anywhere in the world: your phone, a computer, a friend's computer.</w:t>
      </w:r>
    </w:p>
    <w:p w:rsidR="00FF1AEC" w:rsidRPr="00FF1AEC" w:rsidRDefault="00FF1AEC" w:rsidP="00FF1AEC">
      <w:pPr>
        <w:shd w:val="clear" w:color="auto" w:fill="FFFFFF"/>
        <w:spacing w:before="100" w:beforeAutospacing="1" w:after="100" w:afterAutospacing="1" w:line="240" w:lineRule="auto"/>
        <w:rPr>
          <w:rFonts w:ascii="Segoe UI" w:eastAsia="Times New Roman" w:hAnsi="Segoe UI" w:cs="Segoe UI"/>
          <w:color w:val="2F2F2F"/>
          <w:sz w:val="24"/>
          <w:szCs w:val="24"/>
          <w:lang w:eastAsia="en-IN"/>
        </w:rPr>
      </w:pPr>
      <w:r w:rsidRPr="00FF1AEC">
        <w:rPr>
          <w:rFonts w:ascii="Segoe UI" w:eastAsia="Times New Roman" w:hAnsi="Segoe UI" w:cs="Segoe UI"/>
          <w:color w:val="2F2F2F"/>
          <w:sz w:val="24"/>
          <w:szCs w:val="24"/>
          <w:lang w:eastAsia="en-IN"/>
        </w:rPr>
        <w:t>IMAP only downloads a message when you click on it, and attachments aren't automatically downloaded. This way you're able to check your messages a lot more quickly than POP.</w:t>
      </w:r>
    </w:p>
    <w:p w:rsidR="00FF1AEC" w:rsidRPr="00FF1AEC" w:rsidRDefault="00FF1AEC" w:rsidP="00FF1AEC">
      <w:pPr>
        <w:shd w:val="clear" w:color="auto" w:fill="FFFFFF"/>
        <w:spacing w:before="720" w:after="300" w:line="240" w:lineRule="auto"/>
        <w:outlineLvl w:val="1"/>
        <w:rPr>
          <w:rFonts w:ascii="Segoe UI Light" w:eastAsia="Times New Roman" w:hAnsi="Segoe UI Light" w:cs="Segoe UI Light"/>
          <w:color w:val="2F2F2F"/>
          <w:sz w:val="45"/>
          <w:szCs w:val="45"/>
          <w:lang w:eastAsia="en-IN"/>
        </w:rPr>
      </w:pPr>
      <w:r w:rsidRPr="00FF1AEC">
        <w:rPr>
          <w:rFonts w:ascii="Segoe UI Light" w:eastAsia="Times New Roman" w:hAnsi="Segoe UI Light" w:cs="Segoe UI Light"/>
          <w:color w:val="2F2F2F"/>
          <w:sz w:val="45"/>
          <w:szCs w:val="45"/>
          <w:lang w:eastAsia="en-IN"/>
        </w:rPr>
        <w:t>POP</w:t>
      </w:r>
    </w:p>
    <w:p w:rsidR="00FF1AEC" w:rsidRPr="00FF1AEC" w:rsidRDefault="00FF1AEC" w:rsidP="00FF1AEC">
      <w:pPr>
        <w:shd w:val="clear" w:color="auto" w:fill="FFFFFF"/>
        <w:spacing w:before="100" w:beforeAutospacing="1" w:after="100" w:afterAutospacing="1" w:line="240" w:lineRule="auto"/>
        <w:rPr>
          <w:rFonts w:ascii="Segoe UI" w:eastAsia="Times New Roman" w:hAnsi="Segoe UI" w:cs="Segoe UI"/>
          <w:color w:val="2F2F2F"/>
          <w:sz w:val="24"/>
          <w:szCs w:val="24"/>
          <w:lang w:eastAsia="en-IN"/>
        </w:rPr>
      </w:pPr>
      <w:r w:rsidRPr="00FF1AEC">
        <w:rPr>
          <w:rFonts w:ascii="Segoe UI" w:eastAsia="Times New Roman" w:hAnsi="Segoe UI" w:cs="Segoe UI"/>
          <w:color w:val="2F2F2F"/>
          <w:sz w:val="24"/>
          <w:szCs w:val="24"/>
          <w:lang w:eastAsia="en-IN"/>
        </w:rPr>
        <w:t>POP works by contacting your email service and downloading all of your new messages from it. Once they are downloaded onto your PC or Mac, they are deleted from the email service. This means that after the email is downloaded, it can only be accessed using the </w:t>
      </w:r>
      <w:r w:rsidRPr="00FF1AEC">
        <w:rPr>
          <w:rFonts w:ascii="Segoe UI" w:eastAsia="Times New Roman" w:hAnsi="Segoe UI" w:cs="Segoe UI"/>
          <w:b/>
          <w:bCs/>
          <w:color w:val="2F2F2F"/>
          <w:sz w:val="24"/>
          <w:szCs w:val="24"/>
          <w:lang w:eastAsia="en-IN"/>
        </w:rPr>
        <w:t>same computer</w:t>
      </w:r>
      <w:r w:rsidRPr="00FF1AEC">
        <w:rPr>
          <w:rFonts w:ascii="Segoe UI" w:eastAsia="Times New Roman" w:hAnsi="Segoe UI" w:cs="Segoe UI"/>
          <w:color w:val="2F2F2F"/>
          <w:sz w:val="24"/>
          <w:szCs w:val="24"/>
          <w:lang w:eastAsia="en-IN"/>
        </w:rPr>
        <w:t>. If you try to access your email from a different device, the messages that have been previously downloaded won't be available to you.</w:t>
      </w:r>
    </w:p>
    <w:p w:rsidR="00FF1AEC" w:rsidRPr="00FF1AEC" w:rsidRDefault="00FF1AEC" w:rsidP="00FF1AEC">
      <w:pPr>
        <w:shd w:val="clear" w:color="auto" w:fill="FFFFFF"/>
        <w:spacing w:before="100" w:beforeAutospacing="1" w:after="100" w:afterAutospacing="1" w:line="240" w:lineRule="auto"/>
        <w:rPr>
          <w:rFonts w:ascii="Segoe UI" w:eastAsia="Times New Roman" w:hAnsi="Segoe UI" w:cs="Segoe UI"/>
          <w:color w:val="2F2F2F"/>
          <w:sz w:val="24"/>
          <w:szCs w:val="24"/>
          <w:lang w:eastAsia="en-IN"/>
        </w:rPr>
      </w:pPr>
      <w:r w:rsidRPr="00FF1AEC">
        <w:rPr>
          <w:rFonts w:ascii="Segoe UI" w:eastAsia="Times New Roman" w:hAnsi="Segoe UI" w:cs="Segoe UI"/>
          <w:color w:val="2F2F2F"/>
          <w:sz w:val="24"/>
          <w:szCs w:val="24"/>
          <w:lang w:eastAsia="en-IN"/>
        </w:rPr>
        <w:t>Sent mail is stored locally on your PC or Mac, not on the email server.</w:t>
      </w:r>
    </w:p>
    <w:p w:rsidR="00FF1AEC" w:rsidRPr="00FF1AEC" w:rsidRDefault="00FF1AEC" w:rsidP="00FF1AEC">
      <w:pPr>
        <w:shd w:val="clear" w:color="auto" w:fill="FFFFFF"/>
        <w:spacing w:before="100" w:beforeAutospacing="1" w:after="100" w:afterAutospacing="1" w:line="240" w:lineRule="auto"/>
        <w:rPr>
          <w:rFonts w:ascii="Segoe UI" w:eastAsia="Times New Roman" w:hAnsi="Segoe UI" w:cs="Segoe UI"/>
          <w:color w:val="2F2F2F"/>
          <w:sz w:val="24"/>
          <w:szCs w:val="24"/>
          <w:lang w:eastAsia="en-IN"/>
        </w:rPr>
      </w:pPr>
      <w:r w:rsidRPr="00FF1AEC">
        <w:rPr>
          <w:rFonts w:ascii="Segoe UI" w:eastAsia="Times New Roman" w:hAnsi="Segoe UI" w:cs="Segoe UI"/>
          <w:color w:val="2F2F2F"/>
          <w:sz w:val="24"/>
          <w:szCs w:val="24"/>
          <w:lang w:eastAsia="en-IN"/>
        </w:rPr>
        <w:t>A lot of Internet Service Providers (ISPs) give you email accounts that use POP.</w:t>
      </w:r>
    </w:p>
    <w:p w:rsidR="00FF1AEC" w:rsidRPr="00FF1AEC" w:rsidRDefault="00FF1AEC" w:rsidP="00FF1AEC">
      <w:pPr>
        <w:shd w:val="clear" w:color="auto" w:fill="FFFFFF"/>
        <w:spacing w:before="720" w:after="300" w:line="240" w:lineRule="auto"/>
        <w:outlineLvl w:val="1"/>
        <w:rPr>
          <w:rFonts w:ascii="Segoe UI Light" w:eastAsia="Times New Roman" w:hAnsi="Segoe UI Light" w:cs="Segoe UI Light"/>
          <w:color w:val="2F2F2F"/>
          <w:sz w:val="45"/>
          <w:szCs w:val="45"/>
          <w:lang w:eastAsia="en-IN"/>
        </w:rPr>
      </w:pPr>
      <w:r w:rsidRPr="00FF1AEC">
        <w:rPr>
          <w:rFonts w:ascii="Segoe UI Light" w:eastAsia="Times New Roman" w:hAnsi="Segoe UI Light" w:cs="Segoe UI Light"/>
          <w:color w:val="2F2F2F"/>
          <w:sz w:val="45"/>
          <w:szCs w:val="45"/>
          <w:lang w:eastAsia="en-IN"/>
        </w:rPr>
        <w:t xml:space="preserve">Webmail accounts </w:t>
      </w:r>
      <w:proofErr w:type="spellStart"/>
      <w:r w:rsidRPr="00FF1AEC">
        <w:rPr>
          <w:rFonts w:ascii="Segoe UI Light" w:eastAsia="Times New Roman" w:hAnsi="Segoe UI Light" w:cs="Segoe UI Light"/>
          <w:color w:val="2F2F2F"/>
          <w:sz w:val="45"/>
          <w:szCs w:val="45"/>
          <w:lang w:eastAsia="en-IN"/>
        </w:rPr>
        <w:t>vs</w:t>
      </w:r>
      <w:proofErr w:type="spellEnd"/>
      <w:r w:rsidRPr="00FF1AEC">
        <w:rPr>
          <w:rFonts w:ascii="Segoe UI Light" w:eastAsia="Times New Roman" w:hAnsi="Segoe UI Light" w:cs="Segoe UI Light"/>
          <w:color w:val="2F2F2F"/>
          <w:sz w:val="45"/>
          <w:szCs w:val="45"/>
          <w:lang w:eastAsia="en-IN"/>
        </w:rPr>
        <w:t xml:space="preserve"> email apps</w:t>
      </w:r>
    </w:p>
    <w:p w:rsidR="00FF1AEC" w:rsidRPr="00FF1AEC" w:rsidRDefault="00FF1AEC" w:rsidP="00FF1AEC">
      <w:pPr>
        <w:shd w:val="clear" w:color="auto" w:fill="FFFFFF"/>
        <w:spacing w:before="100" w:beforeAutospacing="1" w:after="100" w:afterAutospacing="1" w:line="240" w:lineRule="auto"/>
        <w:rPr>
          <w:rFonts w:ascii="Segoe UI" w:eastAsia="Times New Roman" w:hAnsi="Segoe UI" w:cs="Segoe UI"/>
          <w:color w:val="2F2F2F"/>
          <w:sz w:val="24"/>
          <w:szCs w:val="24"/>
          <w:lang w:eastAsia="en-IN"/>
        </w:rPr>
      </w:pPr>
      <w:r w:rsidRPr="00FF1AEC">
        <w:rPr>
          <w:rFonts w:ascii="Segoe UI" w:eastAsia="Times New Roman" w:hAnsi="Segoe UI" w:cs="Segoe UI"/>
          <w:color w:val="2F2F2F"/>
          <w:sz w:val="24"/>
          <w:szCs w:val="24"/>
          <w:lang w:eastAsia="en-IN"/>
        </w:rPr>
        <w:lastRenderedPageBreak/>
        <w:t xml:space="preserve">If you've used Gmail, Outlook.com, Hotmail.com, or </w:t>
      </w:r>
      <w:proofErr w:type="spellStart"/>
      <w:r w:rsidRPr="00FF1AEC">
        <w:rPr>
          <w:rFonts w:ascii="Segoe UI" w:eastAsia="Times New Roman" w:hAnsi="Segoe UI" w:cs="Segoe UI"/>
          <w:color w:val="2F2F2F"/>
          <w:sz w:val="24"/>
          <w:szCs w:val="24"/>
          <w:lang w:eastAsia="en-IN"/>
        </w:rPr>
        <w:t>iCloud</w:t>
      </w:r>
      <w:proofErr w:type="spellEnd"/>
      <w:r w:rsidRPr="00FF1AEC">
        <w:rPr>
          <w:rFonts w:ascii="Segoe UI" w:eastAsia="Times New Roman" w:hAnsi="Segoe UI" w:cs="Segoe UI"/>
          <w:color w:val="2F2F2F"/>
          <w:sz w:val="24"/>
          <w:szCs w:val="24"/>
          <w:lang w:eastAsia="en-IN"/>
        </w:rPr>
        <w:t>, then you've used </w:t>
      </w:r>
      <w:r w:rsidRPr="00FF1AEC">
        <w:rPr>
          <w:rFonts w:ascii="Segoe UI" w:eastAsia="Times New Roman" w:hAnsi="Segoe UI" w:cs="Segoe UI"/>
          <w:b/>
          <w:bCs/>
          <w:color w:val="2F2F2F"/>
          <w:sz w:val="24"/>
          <w:szCs w:val="24"/>
          <w:lang w:eastAsia="en-IN"/>
        </w:rPr>
        <w:t>webmail</w:t>
      </w:r>
      <w:r w:rsidRPr="00FF1AEC">
        <w:rPr>
          <w:rFonts w:ascii="Segoe UI" w:eastAsia="Times New Roman" w:hAnsi="Segoe UI" w:cs="Segoe UI"/>
          <w:color w:val="2F2F2F"/>
          <w:sz w:val="24"/>
          <w:szCs w:val="24"/>
          <w:lang w:eastAsia="en-IN"/>
        </w:rPr>
        <w:t>. To get to your webmail account, you access the Internet and sign in to your email account.</w:t>
      </w:r>
    </w:p>
    <w:p w:rsidR="00FF1AEC" w:rsidRPr="00FF1AEC" w:rsidRDefault="00FF1AEC" w:rsidP="00FF1AEC">
      <w:pPr>
        <w:shd w:val="clear" w:color="auto" w:fill="FFFFFF"/>
        <w:spacing w:before="100" w:beforeAutospacing="1" w:after="100" w:afterAutospacing="1" w:line="240" w:lineRule="auto"/>
        <w:rPr>
          <w:rFonts w:ascii="Segoe UI" w:eastAsia="Times New Roman" w:hAnsi="Segoe UI" w:cs="Segoe UI"/>
          <w:color w:val="2F2F2F"/>
          <w:sz w:val="24"/>
          <w:szCs w:val="24"/>
          <w:lang w:eastAsia="en-IN"/>
        </w:rPr>
      </w:pPr>
      <w:r w:rsidRPr="00FF1AEC">
        <w:rPr>
          <w:rFonts w:ascii="Segoe UI" w:eastAsia="Times New Roman" w:hAnsi="Segoe UI" w:cs="Segoe UI"/>
          <w:color w:val="2F2F2F"/>
          <w:sz w:val="24"/>
          <w:szCs w:val="24"/>
          <w:lang w:eastAsia="en-IN"/>
        </w:rPr>
        <w:t>If you have a PC or Mac, you've probably used a program like Outlook, Apple Mail, or Thunderbird to manage your email. Outlook, Apple Mail, and Thunderbird are </w:t>
      </w:r>
      <w:r w:rsidRPr="00FF1AEC">
        <w:rPr>
          <w:rFonts w:ascii="Segoe UI" w:eastAsia="Times New Roman" w:hAnsi="Segoe UI" w:cs="Segoe UI"/>
          <w:b/>
          <w:bCs/>
          <w:color w:val="2F2F2F"/>
          <w:sz w:val="24"/>
          <w:szCs w:val="24"/>
          <w:lang w:eastAsia="en-IN"/>
        </w:rPr>
        <w:t>email apps</w:t>
      </w:r>
      <w:r w:rsidRPr="00FF1AEC">
        <w:rPr>
          <w:rFonts w:ascii="Segoe UI" w:eastAsia="Times New Roman" w:hAnsi="Segoe UI" w:cs="Segoe UI"/>
          <w:color w:val="2F2F2F"/>
          <w:sz w:val="24"/>
          <w:szCs w:val="24"/>
          <w:lang w:eastAsia="en-IN"/>
        </w:rPr>
        <w:t>: programs that you install on your computer to manage your email. They interact with an email service such as Gmail or Outlook.com to receive and send email.</w:t>
      </w:r>
    </w:p>
    <w:p w:rsidR="00FF1AEC" w:rsidRPr="00FF1AEC" w:rsidRDefault="00FF1AEC" w:rsidP="00FF1AEC">
      <w:pPr>
        <w:shd w:val="clear" w:color="auto" w:fill="FFFFFF"/>
        <w:spacing w:before="100" w:beforeAutospacing="1" w:after="100" w:afterAutospacing="1" w:line="240" w:lineRule="auto"/>
        <w:rPr>
          <w:rFonts w:ascii="Segoe UI" w:eastAsia="Times New Roman" w:hAnsi="Segoe UI" w:cs="Segoe UI"/>
          <w:color w:val="2F2F2F"/>
          <w:sz w:val="24"/>
          <w:szCs w:val="24"/>
          <w:lang w:eastAsia="en-IN"/>
        </w:rPr>
      </w:pPr>
      <w:r w:rsidRPr="00FF1AEC">
        <w:rPr>
          <w:rFonts w:ascii="Segoe UI" w:eastAsia="Times New Roman" w:hAnsi="Segoe UI" w:cs="Segoe UI"/>
          <w:color w:val="2F2F2F"/>
          <w:sz w:val="24"/>
          <w:szCs w:val="24"/>
          <w:lang w:eastAsia="en-IN"/>
        </w:rPr>
        <w:t>You can add any email account to your email app for it to manage your email. For example, you can add webmail accounts - Gmail, Outlook.com, Hotmail.com, AOL, and Yahoo - to the Outlook or Apple Mail app to manage your email, and you can add work email accounts.</w:t>
      </w:r>
    </w:p>
    <w:p w:rsidR="00FF1AEC" w:rsidRPr="00FF1AEC" w:rsidRDefault="00FF1AEC" w:rsidP="00FF1AEC">
      <w:pPr>
        <w:shd w:val="clear" w:color="auto" w:fill="FFFFFF"/>
        <w:spacing w:before="720" w:after="300" w:line="240" w:lineRule="auto"/>
        <w:outlineLvl w:val="1"/>
        <w:rPr>
          <w:rFonts w:ascii="Segoe UI Light" w:eastAsia="Times New Roman" w:hAnsi="Segoe UI Light" w:cs="Segoe UI Light"/>
          <w:color w:val="2F2F2F"/>
          <w:sz w:val="45"/>
          <w:szCs w:val="45"/>
          <w:lang w:eastAsia="en-IN"/>
        </w:rPr>
      </w:pPr>
      <w:r w:rsidRPr="00FF1AEC">
        <w:rPr>
          <w:rFonts w:ascii="Segoe UI Light" w:eastAsia="Times New Roman" w:hAnsi="Segoe UI Light" w:cs="Segoe UI Light"/>
          <w:color w:val="2F2F2F"/>
          <w:sz w:val="45"/>
          <w:szCs w:val="45"/>
          <w:lang w:eastAsia="en-IN"/>
        </w:rPr>
        <w:t xml:space="preserve">Adding webmail accounts to email apps such as Outlook, Apple Mail, </w:t>
      </w:r>
      <w:proofErr w:type="gramStart"/>
      <w:r w:rsidRPr="00FF1AEC">
        <w:rPr>
          <w:rFonts w:ascii="Segoe UI Light" w:eastAsia="Times New Roman" w:hAnsi="Segoe UI Light" w:cs="Segoe UI Light"/>
          <w:color w:val="2F2F2F"/>
          <w:sz w:val="45"/>
          <w:szCs w:val="45"/>
          <w:lang w:eastAsia="en-IN"/>
        </w:rPr>
        <w:t>Thunderbird</w:t>
      </w:r>
      <w:proofErr w:type="gramEnd"/>
    </w:p>
    <w:p w:rsidR="00FF1AEC" w:rsidRPr="00FF1AEC" w:rsidRDefault="00FF1AEC" w:rsidP="00FF1AEC">
      <w:pPr>
        <w:shd w:val="clear" w:color="auto" w:fill="FFFFFF"/>
        <w:spacing w:before="100" w:beforeAutospacing="1" w:after="100" w:afterAutospacing="1" w:line="240" w:lineRule="auto"/>
        <w:rPr>
          <w:rFonts w:ascii="Segoe UI" w:eastAsia="Times New Roman" w:hAnsi="Segoe UI" w:cs="Segoe UI"/>
          <w:color w:val="2F2F2F"/>
          <w:sz w:val="24"/>
          <w:szCs w:val="24"/>
          <w:lang w:eastAsia="en-IN"/>
        </w:rPr>
      </w:pPr>
      <w:r w:rsidRPr="00FF1AEC">
        <w:rPr>
          <w:rFonts w:ascii="Segoe UI" w:eastAsia="Times New Roman" w:hAnsi="Segoe UI" w:cs="Segoe UI"/>
          <w:color w:val="2F2F2F"/>
          <w:sz w:val="24"/>
          <w:szCs w:val="24"/>
          <w:lang w:eastAsia="en-IN"/>
        </w:rPr>
        <w:t>When you add your email account to your email app, it will usually attempt to set it up with IMAP access, without any input from you.</w:t>
      </w:r>
    </w:p>
    <w:p w:rsidR="00FF1AEC" w:rsidRPr="00FF1AEC" w:rsidRDefault="00FF1AEC" w:rsidP="00FF1AEC">
      <w:pPr>
        <w:shd w:val="clear" w:color="auto" w:fill="FFFFFF"/>
        <w:spacing w:before="100" w:beforeAutospacing="1" w:after="100" w:afterAutospacing="1" w:line="240" w:lineRule="auto"/>
        <w:rPr>
          <w:rFonts w:ascii="Segoe UI" w:eastAsia="Times New Roman" w:hAnsi="Segoe UI" w:cs="Segoe UI"/>
          <w:color w:val="2F2F2F"/>
          <w:sz w:val="24"/>
          <w:szCs w:val="24"/>
          <w:lang w:eastAsia="en-IN"/>
        </w:rPr>
      </w:pPr>
      <w:r w:rsidRPr="00FF1AEC">
        <w:rPr>
          <w:rFonts w:ascii="Segoe UI" w:eastAsia="Times New Roman" w:hAnsi="Segoe UI" w:cs="Segoe UI"/>
          <w:color w:val="2F2F2F"/>
          <w:sz w:val="24"/>
          <w:szCs w:val="24"/>
          <w:lang w:eastAsia="en-IN"/>
        </w:rPr>
        <w:t>If the email app has difficulty adding your email account, it's usually because the email account is set up for POP access. In this case, you need to go to your email provider and find out the name of their POP and SMTP server so you can enter the info into the email app. The info usually looks something like this:</w:t>
      </w:r>
    </w:p>
    <w:p w:rsidR="00FF1AEC" w:rsidRPr="00FF1AEC" w:rsidRDefault="00FF1AEC" w:rsidP="00FF1AEC">
      <w:pPr>
        <w:numPr>
          <w:ilvl w:val="0"/>
          <w:numId w:val="1"/>
        </w:numPr>
        <w:shd w:val="clear" w:color="auto" w:fill="FFFFFF"/>
        <w:spacing w:before="100" w:beforeAutospacing="1" w:after="100" w:afterAutospacing="1" w:line="240" w:lineRule="auto"/>
        <w:ind w:left="0"/>
        <w:rPr>
          <w:rFonts w:ascii="Segoe UI" w:eastAsia="Times New Roman" w:hAnsi="Segoe UI" w:cs="Segoe UI"/>
          <w:color w:val="2F2F2F"/>
          <w:sz w:val="24"/>
          <w:szCs w:val="24"/>
          <w:lang w:eastAsia="en-IN"/>
        </w:rPr>
      </w:pPr>
      <w:r w:rsidRPr="00FF1AEC">
        <w:rPr>
          <w:rFonts w:ascii="Segoe UI" w:eastAsia="Times New Roman" w:hAnsi="Segoe UI" w:cs="Segoe UI"/>
          <w:color w:val="2F2F2F"/>
          <w:sz w:val="24"/>
          <w:szCs w:val="24"/>
          <w:lang w:eastAsia="en-IN"/>
        </w:rPr>
        <w:t xml:space="preserve">Incoming Mail (IMAP) Server: </w:t>
      </w:r>
      <w:proofErr w:type="spellStart"/>
      <w:r w:rsidRPr="00FF1AEC">
        <w:rPr>
          <w:rFonts w:ascii="Segoe UI" w:eastAsia="Times New Roman" w:hAnsi="Segoe UI" w:cs="Segoe UI"/>
          <w:color w:val="2F2F2F"/>
          <w:sz w:val="24"/>
          <w:szCs w:val="24"/>
          <w:lang w:eastAsia="en-IN"/>
        </w:rPr>
        <w:t>imap</w:t>
      </w:r>
      <w:proofErr w:type="spellEnd"/>
      <w:r w:rsidRPr="00FF1AEC">
        <w:rPr>
          <w:rFonts w:ascii="Segoe UI" w:eastAsia="Times New Roman" w:hAnsi="Segoe UI" w:cs="Segoe UI"/>
          <w:color w:val="2F2F2F"/>
          <w:sz w:val="24"/>
          <w:szCs w:val="24"/>
          <w:lang w:eastAsia="en-IN"/>
        </w:rPr>
        <w:t>.&lt;</w:t>
      </w:r>
      <w:r w:rsidRPr="00FF1AEC">
        <w:rPr>
          <w:rFonts w:ascii="Segoe UI" w:eastAsia="Times New Roman" w:hAnsi="Segoe UI" w:cs="Segoe UI"/>
          <w:i/>
          <w:iCs/>
          <w:color w:val="2F2F2F"/>
          <w:sz w:val="24"/>
          <w:szCs w:val="24"/>
          <w:lang w:eastAsia="en-IN"/>
        </w:rPr>
        <w:t>name of service</w:t>
      </w:r>
      <w:r w:rsidRPr="00FF1AEC">
        <w:rPr>
          <w:rFonts w:ascii="Segoe UI" w:eastAsia="Times New Roman" w:hAnsi="Segoe UI" w:cs="Segoe UI"/>
          <w:color w:val="2F2F2F"/>
          <w:sz w:val="24"/>
          <w:szCs w:val="24"/>
          <w:lang w:eastAsia="en-IN"/>
        </w:rPr>
        <w:t>&gt;.com</w:t>
      </w:r>
    </w:p>
    <w:p w:rsidR="00FF1AEC" w:rsidRPr="00FF1AEC" w:rsidRDefault="00FF1AEC" w:rsidP="00FF1AEC">
      <w:pPr>
        <w:numPr>
          <w:ilvl w:val="0"/>
          <w:numId w:val="1"/>
        </w:numPr>
        <w:shd w:val="clear" w:color="auto" w:fill="FFFFFF"/>
        <w:spacing w:before="100" w:beforeAutospacing="1" w:after="100" w:afterAutospacing="1" w:line="240" w:lineRule="auto"/>
        <w:ind w:left="0"/>
        <w:rPr>
          <w:rFonts w:ascii="Segoe UI" w:eastAsia="Times New Roman" w:hAnsi="Segoe UI" w:cs="Segoe UI"/>
          <w:color w:val="2F2F2F"/>
          <w:sz w:val="24"/>
          <w:szCs w:val="24"/>
          <w:lang w:eastAsia="en-IN"/>
        </w:rPr>
      </w:pPr>
      <w:r w:rsidRPr="00FF1AEC">
        <w:rPr>
          <w:rFonts w:ascii="Segoe UI" w:eastAsia="Times New Roman" w:hAnsi="Segoe UI" w:cs="Segoe UI"/>
          <w:color w:val="2F2F2F"/>
          <w:sz w:val="24"/>
          <w:szCs w:val="24"/>
          <w:lang w:eastAsia="en-IN"/>
        </w:rPr>
        <w:t>Incoming (POP) Server: pop.&lt;</w:t>
      </w:r>
      <w:r w:rsidRPr="00FF1AEC">
        <w:rPr>
          <w:rFonts w:ascii="Segoe UI" w:eastAsia="Times New Roman" w:hAnsi="Segoe UI" w:cs="Segoe UI"/>
          <w:i/>
          <w:iCs/>
          <w:color w:val="2F2F2F"/>
          <w:sz w:val="24"/>
          <w:szCs w:val="24"/>
          <w:lang w:eastAsia="en-IN"/>
        </w:rPr>
        <w:t>name of service</w:t>
      </w:r>
      <w:r w:rsidRPr="00FF1AEC">
        <w:rPr>
          <w:rFonts w:ascii="Segoe UI" w:eastAsia="Times New Roman" w:hAnsi="Segoe UI" w:cs="Segoe UI"/>
          <w:color w:val="2F2F2F"/>
          <w:sz w:val="24"/>
          <w:szCs w:val="24"/>
          <w:lang w:eastAsia="en-IN"/>
        </w:rPr>
        <w:t>&gt;.com</w:t>
      </w:r>
    </w:p>
    <w:p w:rsidR="00FF1AEC" w:rsidRDefault="00FF1AEC" w:rsidP="00FF1AEC">
      <w:pPr>
        <w:numPr>
          <w:ilvl w:val="0"/>
          <w:numId w:val="1"/>
        </w:numPr>
        <w:shd w:val="clear" w:color="auto" w:fill="FFFFFF"/>
        <w:spacing w:before="100" w:beforeAutospacing="1" w:after="100" w:afterAutospacing="1" w:line="240" w:lineRule="auto"/>
        <w:ind w:left="0"/>
        <w:rPr>
          <w:rFonts w:ascii="Segoe UI" w:eastAsia="Times New Roman" w:hAnsi="Segoe UI" w:cs="Segoe UI"/>
          <w:color w:val="2F2F2F"/>
          <w:sz w:val="24"/>
          <w:szCs w:val="24"/>
          <w:lang w:eastAsia="en-IN"/>
        </w:rPr>
      </w:pPr>
      <w:r w:rsidRPr="00FF1AEC">
        <w:rPr>
          <w:rFonts w:ascii="Segoe UI" w:eastAsia="Times New Roman" w:hAnsi="Segoe UI" w:cs="Segoe UI"/>
          <w:color w:val="2F2F2F"/>
          <w:sz w:val="24"/>
          <w:szCs w:val="24"/>
          <w:lang w:eastAsia="en-IN"/>
        </w:rPr>
        <w:t xml:space="preserve">Outgoing Mail (SMTP) Server: </w:t>
      </w:r>
      <w:proofErr w:type="spellStart"/>
      <w:r w:rsidRPr="00FF1AEC">
        <w:rPr>
          <w:rFonts w:ascii="Segoe UI" w:eastAsia="Times New Roman" w:hAnsi="Segoe UI" w:cs="Segoe UI"/>
          <w:color w:val="2F2F2F"/>
          <w:sz w:val="24"/>
          <w:szCs w:val="24"/>
          <w:lang w:eastAsia="en-IN"/>
        </w:rPr>
        <w:t>smtp</w:t>
      </w:r>
      <w:proofErr w:type="spellEnd"/>
      <w:r w:rsidRPr="00FF1AEC">
        <w:rPr>
          <w:rFonts w:ascii="Segoe UI" w:eastAsia="Times New Roman" w:hAnsi="Segoe UI" w:cs="Segoe UI"/>
          <w:color w:val="2F2F2F"/>
          <w:sz w:val="24"/>
          <w:szCs w:val="24"/>
          <w:lang w:eastAsia="en-IN"/>
        </w:rPr>
        <w:t>.&lt;</w:t>
      </w:r>
      <w:r w:rsidRPr="00FF1AEC">
        <w:rPr>
          <w:rFonts w:ascii="Segoe UI" w:eastAsia="Times New Roman" w:hAnsi="Segoe UI" w:cs="Segoe UI"/>
          <w:i/>
          <w:iCs/>
          <w:color w:val="2F2F2F"/>
          <w:sz w:val="24"/>
          <w:szCs w:val="24"/>
          <w:lang w:eastAsia="en-IN"/>
        </w:rPr>
        <w:t>name of service</w:t>
      </w:r>
      <w:r w:rsidRPr="00FF1AEC">
        <w:rPr>
          <w:rFonts w:ascii="Segoe UI" w:eastAsia="Times New Roman" w:hAnsi="Segoe UI" w:cs="Segoe UI"/>
          <w:color w:val="2F2F2F"/>
          <w:sz w:val="24"/>
          <w:szCs w:val="24"/>
          <w:lang w:eastAsia="en-IN"/>
        </w:rPr>
        <w:t>&gt;.com</w:t>
      </w:r>
    </w:p>
    <w:p w:rsidR="00FF1AEC" w:rsidRPr="00FF1AEC" w:rsidRDefault="00FF1AEC" w:rsidP="00FF1AEC">
      <w:pPr>
        <w:spacing w:after="240" w:line="240" w:lineRule="auto"/>
        <w:outlineLvl w:val="0"/>
        <w:rPr>
          <w:rFonts w:ascii="Arial" w:eastAsia="Times New Roman" w:hAnsi="Arial" w:cs="Arial"/>
          <w:color w:val="222222"/>
          <w:kern w:val="36"/>
          <w:sz w:val="48"/>
          <w:szCs w:val="48"/>
          <w:lang w:eastAsia="en-IN"/>
        </w:rPr>
      </w:pPr>
      <w:r w:rsidRPr="00FF1AEC">
        <w:rPr>
          <w:rFonts w:ascii="Arial" w:eastAsia="Times New Roman" w:hAnsi="Arial" w:cs="Arial"/>
          <w:color w:val="222222"/>
          <w:kern w:val="36"/>
          <w:sz w:val="48"/>
          <w:szCs w:val="48"/>
          <w:lang w:eastAsia="en-IN"/>
        </w:rPr>
        <w:t xml:space="preserve">Difference </w:t>
      </w:r>
      <w:proofErr w:type="gramStart"/>
      <w:r w:rsidRPr="00FF1AEC">
        <w:rPr>
          <w:rFonts w:ascii="Arial" w:eastAsia="Times New Roman" w:hAnsi="Arial" w:cs="Arial"/>
          <w:color w:val="222222"/>
          <w:kern w:val="36"/>
          <w:sz w:val="48"/>
          <w:szCs w:val="48"/>
          <w:lang w:eastAsia="en-IN"/>
        </w:rPr>
        <w:t>Between</w:t>
      </w:r>
      <w:proofErr w:type="gramEnd"/>
      <w:r w:rsidRPr="00FF1AEC">
        <w:rPr>
          <w:rFonts w:ascii="Arial" w:eastAsia="Times New Roman" w:hAnsi="Arial" w:cs="Arial"/>
          <w:color w:val="222222"/>
          <w:kern w:val="36"/>
          <w:sz w:val="48"/>
          <w:szCs w:val="48"/>
          <w:lang w:eastAsia="en-IN"/>
        </w:rPr>
        <w:t xml:space="preserve"> POP3 and IMAP</w:t>
      </w:r>
    </w:p>
    <w:p w:rsidR="00FF1AEC" w:rsidRPr="00FF1AEC" w:rsidRDefault="00FF1AEC" w:rsidP="00FF1AEC">
      <w:pPr>
        <w:spacing w:after="390" w:line="240" w:lineRule="auto"/>
        <w:rPr>
          <w:rFonts w:ascii="Times New Roman" w:eastAsia="Times New Roman" w:hAnsi="Times New Roman" w:cs="Times New Roman"/>
          <w:sz w:val="24"/>
          <w:szCs w:val="24"/>
          <w:lang w:eastAsia="en-IN"/>
        </w:rPr>
      </w:pPr>
      <w:bookmarkStart w:id="0" w:name="_GoBack"/>
      <w:bookmarkEnd w:id="0"/>
      <w:r w:rsidRPr="00FF1AEC">
        <w:rPr>
          <w:rFonts w:ascii="Times New Roman" w:eastAsia="Times New Roman" w:hAnsi="Times New Roman" w:cs="Times New Roman"/>
          <w:noProof/>
          <w:sz w:val="24"/>
          <w:szCs w:val="24"/>
          <w:lang w:eastAsia="en-IN"/>
        </w:rPr>
        <w:drawing>
          <wp:inline distT="0" distB="0" distL="0" distR="0" wp14:anchorId="28B7F3A9" wp14:editId="340B549D">
            <wp:extent cx="3705225" cy="781050"/>
            <wp:effectExtent l="0" t="0" r="9525" b="0"/>
            <wp:docPr id="4" name="Picture 4" descr="POP Vs I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P Vs I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781050"/>
                    </a:xfrm>
                    <a:prstGeom prst="rect">
                      <a:avLst/>
                    </a:prstGeom>
                    <a:noFill/>
                    <a:ln>
                      <a:noFill/>
                    </a:ln>
                  </pic:spPr>
                </pic:pic>
              </a:graphicData>
            </a:graphic>
          </wp:inline>
        </w:drawing>
      </w:r>
      <w:r w:rsidRPr="00FF1AEC">
        <w:rPr>
          <w:rFonts w:ascii="Times New Roman" w:eastAsia="Times New Roman" w:hAnsi="Times New Roman" w:cs="Times New Roman"/>
          <w:sz w:val="24"/>
          <w:szCs w:val="24"/>
          <w:lang w:eastAsia="en-IN"/>
        </w:rPr>
        <w:t>POP3 and IMAP are the protocols that are used to retrieve mail from the mailbox at the mail server to the recipient’s computer. Both are message accessing agents (MAA). The two protocols POP3 and IMAP are used when both the sender and recipient of mail are connected to the mail server by </w:t>
      </w:r>
      <w:r w:rsidRPr="00FF1AEC">
        <w:rPr>
          <w:rFonts w:ascii="Times New Roman" w:eastAsia="Times New Roman" w:hAnsi="Times New Roman" w:cs="Times New Roman"/>
          <w:b/>
          <w:bCs/>
          <w:sz w:val="24"/>
          <w:szCs w:val="24"/>
          <w:lang w:eastAsia="en-IN"/>
        </w:rPr>
        <w:t>WAN or LAN</w:t>
      </w:r>
      <w:r w:rsidRPr="00FF1AEC">
        <w:rPr>
          <w:rFonts w:ascii="Times New Roman" w:eastAsia="Times New Roman" w:hAnsi="Times New Roman" w:cs="Times New Roman"/>
          <w:sz w:val="24"/>
          <w:szCs w:val="24"/>
          <w:lang w:eastAsia="en-IN"/>
        </w:rPr>
        <w:t xml:space="preserve">. The SMTP protocol transfers the mail from client’s computer to the mail server and </w:t>
      </w:r>
      <w:r w:rsidRPr="00FF1AEC">
        <w:rPr>
          <w:rFonts w:ascii="Times New Roman" w:eastAsia="Times New Roman" w:hAnsi="Times New Roman" w:cs="Times New Roman"/>
          <w:sz w:val="24"/>
          <w:szCs w:val="24"/>
          <w:lang w:eastAsia="en-IN"/>
        </w:rPr>
        <w:lastRenderedPageBreak/>
        <w:t>from one mail server to another mail server.POP3 has a limited functionality whereas, the IMAP has extra features over POP3.</w:t>
      </w:r>
    </w:p>
    <w:p w:rsidR="00FF1AEC" w:rsidRPr="00FF1AEC" w:rsidRDefault="00FF1AEC" w:rsidP="00FF1AEC">
      <w:pPr>
        <w:spacing w:after="390" w:line="240" w:lineRule="auto"/>
        <w:rPr>
          <w:ins w:id="1" w:author="Unknown"/>
          <w:rFonts w:ascii="Times New Roman" w:eastAsia="Times New Roman" w:hAnsi="Times New Roman" w:cs="Times New Roman"/>
          <w:sz w:val="24"/>
          <w:szCs w:val="24"/>
          <w:lang w:eastAsia="en-IN"/>
        </w:rPr>
      </w:pPr>
      <w:ins w:id="2" w:author="Unknown">
        <w:r w:rsidRPr="00FF1AEC">
          <w:rPr>
            <w:rFonts w:ascii="Times New Roman" w:eastAsia="Times New Roman" w:hAnsi="Times New Roman" w:cs="Times New Roman"/>
            <w:sz w:val="24"/>
            <w:szCs w:val="24"/>
            <w:lang w:eastAsia="en-IN"/>
          </w:rPr>
          <w:t>The basic difference between POP3 and IMAP is that using </w:t>
        </w:r>
        <w:r w:rsidRPr="00FF1AEC">
          <w:rPr>
            <w:rFonts w:ascii="Times New Roman" w:eastAsia="Times New Roman" w:hAnsi="Times New Roman" w:cs="Times New Roman"/>
            <w:b/>
            <w:bCs/>
            <w:sz w:val="24"/>
            <w:szCs w:val="24"/>
            <w:lang w:eastAsia="en-IN"/>
          </w:rPr>
          <w:t>POP3</w:t>
        </w:r>
        <w:r w:rsidRPr="00FF1AEC">
          <w:rPr>
            <w:rFonts w:ascii="Times New Roman" w:eastAsia="Times New Roman" w:hAnsi="Times New Roman" w:cs="Times New Roman"/>
            <w:sz w:val="24"/>
            <w:szCs w:val="24"/>
            <w:lang w:eastAsia="en-IN"/>
          </w:rPr>
          <w:t>; the user has to download the email before checking its content whereas, the user can partially check the content of mail before downloading it, using </w:t>
        </w:r>
        <w:r w:rsidRPr="00FF1AEC">
          <w:rPr>
            <w:rFonts w:ascii="Times New Roman" w:eastAsia="Times New Roman" w:hAnsi="Times New Roman" w:cs="Times New Roman"/>
            <w:b/>
            <w:bCs/>
            <w:sz w:val="24"/>
            <w:szCs w:val="24"/>
            <w:lang w:eastAsia="en-IN"/>
          </w:rPr>
          <w:t>IMAP</w:t>
        </w:r>
        <w:r w:rsidRPr="00FF1AEC">
          <w:rPr>
            <w:rFonts w:ascii="Times New Roman" w:eastAsia="Times New Roman" w:hAnsi="Times New Roman" w:cs="Times New Roman"/>
            <w:sz w:val="24"/>
            <w:szCs w:val="24"/>
            <w:lang w:eastAsia="en-IN"/>
          </w:rPr>
          <w:t>. Let us check out some more differences between POP and IMAP with the help of comparison chart.</w:t>
        </w:r>
      </w:ins>
    </w:p>
    <w:p w:rsidR="00FF1AEC" w:rsidRPr="00FF1AEC" w:rsidRDefault="00FF1AEC" w:rsidP="00FF1AEC">
      <w:pPr>
        <w:spacing w:after="240" w:line="240" w:lineRule="auto"/>
        <w:outlineLvl w:val="1"/>
        <w:rPr>
          <w:ins w:id="3" w:author="Unknown"/>
          <w:rFonts w:ascii="Arial" w:eastAsia="Times New Roman" w:hAnsi="Arial" w:cs="Arial"/>
          <w:color w:val="222222"/>
          <w:sz w:val="36"/>
          <w:szCs w:val="36"/>
          <w:lang w:eastAsia="en-IN"/>
        </w:rPr>
      </w:pPr>
      <w:ins w:id="4" w:author="Unknown">
        <w:r w:rsidRPr="00FF1AEC">
          <w:rPr>
            <w:rFonts w:ascii="Arial" w:eastAsia="Times New Roman" w:hAnsi="Arial" w:cs="Arial"/>
            <w:color w:val="222222"/>
            <w:sz w:val="36"/>
            <w:szCs w:val="36"/>
            <w:lang w:eastAsia="en-IN"/>
          </w:rPr>
          <w:t xml:space="preserve">Content: POP3 </w:t>
        </w:r>
        <w:proofErr w:type="spellStart"/>
        <w:r w:rsidRPr="00FF1AEC">
          <w:rPr>
            <w:rFonts w:ascii="Arial" w:eastAsia="Times New Roman" w:hAnsi="Arial" w:cs="Arial"/>
            <w:color w:val="222222"/>
            <w:sz w:val="36"/>
            <w:szCs w:val="36"/>
            <w:lang w:eastAsia="en-IN"/>
          </w:rPr>
          <w:t>Vs</w:t>
        </w:r>
        <w:proofErr w:type="spellEnd"/>
        <w:r w:rsidRPr="00FF1AEC">
          <w:rPr>
            <w:rFonts w:ascii="Arial" w:eastAsia="Times New Roman" w:hAnsi="Arial" w:cs="Arial"/>
            <w:color w:val="222222"/>
            <w:sz w:val="36"/>
            <w:szCs w:val="36"/>
            <w:lang w:eastAsia="en-IN"/>
          </w:rPr>
          <w:t xml:space="preserve"> IMAP</w:t>
        </w:r>
      </w:ins>
    </w:p>
    <w:p w:rsidR="00FF1AEC" w:rsidRPr="00FF1AEC" w:rsidRDefault="00FF1AEC" w:rsidP="00FF1AEC">
      <w:pPr>
        <w:numPr>
          <w:ilvl w:val="0"/>
          <w:numId w:val="2"/>
        </w:numPr>
        <w:spacing w:before="100" w:beforeAutospacing="1" w:after="100" w:afterAutospacing="1" w:line="240" w:lineRule="auto"/>
        <w:ind w:left="600"/>
        <w:rPr>
          <w:ins w:id="5" w:author="Unknown"/>
          <w:rFonts w:ascii="Times New Roman" w:eastAsia="Times New Roman" w:hAnsi="Times New Roman" w:cs="Times New Roman"/>
          <w:sz w:val="24"/>
          <w:szCs w:val="24"/>
          <w:lang w:eastAsia="en-IN"/>
        </w:rPr>
      </w:pPr>
      <w:ins w:id="6" w:author="Unknown">
        <w:r w:rsidRPr="00FF1AEC">
          <w:rPr>
            <w:rFonts w:ascii="Times New Roman" w:eastAsia="Times New Roman" w:hAnsi="Times New Roman" w:cs="Times New Roman"/>
            <w:sz w:val="24"/>
            <w:szCs w:val="24"/>
            <w:lang w:eastAsia="en-IN"/>
          </w:rPr>
          <w:fldChar w:fldCharType="begin"/>
        </w:r>
        <w:r w:rsidRPr="00FF1AEC">
          <w:rPr>
            <w:rFonts w:ascii="Times New Roman" w:eastAsia="Times New Roman" w:hAnsi="Times New Roman" w:cs="Times New Roman"/>
            <w:sz w:val="24"/>
            <w:szCs w:val="24"/>
            <w:lang w:eastAsia="en-IN"/>
          </w:rPr>
          <w:instrText xml:space="preserve"> HYPERLINK "https://techdifferences.com/difference-between-pop3-and-imap.html" \l "ComparisonChart" </w:instrText>
        </w:r>
        <w:r w:rsidRPr="00FF1AEC">
          <w:rPr>
            <w:rFonts w:ascii="Times New Roman" w:eastAsia="Times New Roman" w:hAnsi="Times New Roman" w:cs="Times New Roman"/>
            <w:sz w:val="24"/>
            <w:szCs w:val="24"/>
            <w:lang w:eastAsia="en-IN"/>
          </w:rPr>
          <w:fldChar w:fldCharType="separate"/>
        </w:r>
        <w:r w:rsidRPr="00FF1AEC">
          <w:rPr>
            <w:rFonts w:ascii="Times New Roman" w:eastAsia="Times New Roman" w:hAnsi="Times New Roman" w:cs="Times New Roman"/>
            <w:color w:val="469BD1"/>
            <w:sz w:val="24"/>
            <w:szCs w:val="24"/>
            <w:u w:val="single"/>
            <w:lang w:eastAsia="en-IN"/>
          </w:rPr>
          <w:t>Comparison Chart</w:t>
        </w:r>
        <w:r w:rsidRPr="00FF1AEC">
          <w:rPr>
            <w:rFonts w:ascii="Times New Roman" w:eastAsia="Times New Roman" w:hAnsi="Times New Roman" w:cs="Times New Roman"/>
            <w:sz w:val="24"/>
            <w:szCs w:val="24"/>
            <w:lang w:eastAsia="en-IN"/>
          </w:rPr>
          <w:fldChar w:fldCharType="end"/>
        </w:r>
      </w:ins>
    </w:p>
    <w:p w:rsidR="00FF1AEC" w:rsidRPr="00FF1AEC" w:rsidRDefault="00FF1AEC" w:rsidP="00FF1AEC">
      <w:pPr>
        <w:numPr>
          <w:ilvl w:val="0"/>
          <w:numId w:val="2"/>
        </w:numPr>
        <w:spacing w:before="100" w:beforeAutospacing="1" w:after="100" w:afterAutospacing="1" w:line="240" w:lineRule="auto"/>
        <w:ind w:left="600"/>
        <w:rPr>
          <w:ins w:id="7" w:author="Unknown"/>
          <w:rFonts w:ascii="Times New Roman" w:eastAsia="Times New Roman" w:hAnsi="Times New Roman" w:cs="Times New Roman"/>
          <w:sz w:val="24"/>
          <w:szCs w:val="24"/>
          <w:lang w:eastAsia="en-IN"/>
        </w:rPr>
      </w:pPr>
      <w:ins w:id="8" w:author="Unknown">
        <w:r w:rsidRPr="00FF1AEC">
          <w:rPr>
            <w:rFonts w:ascii="Times New Roman" w:eastAsia="Times New Roman" w:hAnsi="Times New Roman" w:cs="Times New Roman"/>
            <w:sz w:val="24"/>
            <w:szCs w:val="24"/>
            <w:lang w:eastAsia="en-IN"/>
          </w:rPr>
          <w:fldChar w:fldCharType="begin"/>
        </w:r>
        <w:r w:rsidRPr="00FF1AEC">
          <w:rPr>
            <w:rFonts w:ascii="Times New Roman" w:eastAsia="Times New Roman" w:hAnsi="Times New Roman" w:cs="Times New Roman"/>
            <w:sz w:val="24"/>
            <w:szCs w:val="24"/>
            <w:lang w:eastAsia="en-IN"/>
          </w:rPr>
          <w:instrText xml:space="preserve"> HYPERLINK "https://techdifferences.com/difference-between-pop3-and-imap.html" \l "Definition" </w:instrText>
        </w:r>
        <w:r w:rsidRPr="00FF1AEC">
          <w:rPr>
            <w:rFonts w:ascii="Times New Roman" w:eastAsia="Times New Roman" w:hAnsi="Times New Roman" w:cs="Times New Roman"/>
            <w:sz w:val="24"/>
            <w:szCs w:val="24"/>
            <w:lang w:eastAsia="en-IN"/>
          </w:rPr>
          <w:fldChar w:fldCharType="separate"/>
        </w:r>
        <w:r w:rsidRPr="00FF1AEC">
          <w:rPr>
            <w:rFonts w:ascii="Times New Roman" w:eastAsia="Times New Roman" w:hAnsi="Times New Roman" w:cs="Times New Roman"/>
            <w:color w:val="469BD1"/>
            <w:sz w:val="24"/>
            <w:szCs w:val="24"/>
            <w:u w:val="single"/>
            <w:lang w:eastAsia="en-IN"/>
          </w:rPr>
          <w:t>Definition</w:t>
        </w:r>
        <w:r w:rsidRPr="00FF1AEC">
          <w:rPr>
            <w:rFonts w:ascii="Times New Roman" w:eastAsia="Times New Roman" w:hAnsi="Times New Roman" w:cs="Times New Roman"/>
            <w:sz w:val="24"/>
            <w:szCs w:val="24"/>
            <w:lang w:eastAsia="en-IN"/>
          </w:rPr>
          <w:fldChar w:fldCharType="end"/>
        </w:r>
      </w:ins>
    </w:p>
    <w:p w:rsidR="00FF1AEC" w:rsidRPr="00FF1AEC" w:rsidRDefault="00FF1AEC" w:rsidP="00FF1AEC">
      <w:pPr>
        <w:numPr>
          <w:ilvl w:val="0"/>
          <w:numId w:val="2"/>
        </w:numPr>
        <w:spacing w:before="100" w:beforeAutospacing="1" w:after="100" w:afterAutospacing="1" w:line="240" w:lineRule="auto"/>
        <w:ind w:left="600"/>
        <w:rPr>
          <w:ins w:id="9" w:author="Unknown"/>
          <w:rFonts w:ascii="Times New Roman" w:eastAsia="Times New Roman" w:hAnsi="Times New Roman" w:cs="Times New Roman"/>
          <w:sz w:val="24"/>
          <w:szCs w:val="24"/>
          <w:lang w:eastAsia="en-IN"/>
        </w:rPr>
      </w:pPr>
      <w:ins w:id="10" w:author="Unknown">
        <w:r w:rsidRPr="00FF1AEC">
          <w:rPr>
            <w:rFonts w:ascii="Times New Roman" w:eastAsia="Times New Roman" w:hAnsi="Times New Roman" w:cs="Times New Roman"/>
            <w:sz w:val="24"/>
            <w:szCs w:val="24"/>
            <w:lang w:eastAsia="en-IN"/>
          </w:rPr>
          <w:fldChar w:fldCharType="begin"/>
        </w:r>
        <w:r w:rsidRPr="00FF1AEC">
          <w:rPr>
            <w:rFonts w:ascii="Times New Roman" w:eastAsia="Times New Roman" w:hAnsi="Times New Roman" w:cs="Times New Roman"/>
            <w:sz w:val="24"/>
            <w:szCs w:val="24"/>
            <w:lang w:eastAsia="en-IN"/>
          </w:rPr>
          <w:instrText xml:space="preserve"> HYPERLINK "https://techdifferences.com/difference-between-pop3-and-imap.html" \l "KeyDifferences" </w:instrText>
        </w:r>
        <w:r w:rsidRPr="00FF1AEC">
          <w:rPr>
            <w:rFonts w:ascii="Times New Roman" w:eastAsia="Times New Roman" w:hAnsi="Times New Roman" w:cs="Times New Roman"/>
            <w:sz w:val="24"/>
            <w:szCs w:val="24"/>
            <w:lang w:eastAsia="en-IN"/>
          </w:rPr>
          <w:fldChar w:fldCharType="separate"/>
        </w:r>
        <w:r w:rsidRPr="00FF1AEC">
          <w:rPr>
            <w:rFonts w:ascii="Times New Roman" w:eastAsia="Times New Roman" w:hAnsi="Times New Roman" w:cs="Times New Roman"/>
            <w:color w:val="469BD1"/>
            <w:sz w:val="24"/>
            <w:szCs w:val="24"/>
            <w:u w:val="single"/>
            <w:lang w:eastAsia="en-IN"/>
          </w:rPr>
          <w:t>Key Differences</w:t>
        </w:r>
        <w:r w:rsidRPr="00FF1AEC">
          <w:rPr>
            <w:rFonts w:ascii="Times New Roman" w:eastAsia="Times New Roman" w:hAnsi="Times New Roman" w:cs="Times New Roman"/>
            <w:sz w:val="24"/>
            <w:szCs w:val="24"/>
            <w:lang w:eastAsia="en-IN"/>
          </w:rPr>
          <w:fldChar w:fldCharType="end"/>
        </w:r>
      </w:ins>
    </w:p>
    <w:p w:rsidR="00FF1AEC" w:rsidRPr="00FF1AEC" w:rsidRDefault="00FF1AEC" w:rsidP="00FF1AEC">
      <w:pPr>
        <w:numPr>
          <w:ilvl w:val="0"/>
          <w:numId w:val="2"/>
        </w:numPr>
        <w:spacing w:before="100" w:beforeAutospacing="1" w:after="100" w:afterAutospacing="1" w:line="240" w:lineRule="auto"/>
        <w:ind w:left="600"/>
        <w:rPr>
          <w:ins w:id="11" w:author="Unknown"/>
          <w:rFonts w:ascii="Times New Roman" w:eastAsia="Times New Roman" w:hAnsi="Times New Roman" w:cs="Times New Roman"/>
          <w:sz w:val="24"/>
          <w:szCs w:val="24"/>
          <w:lang w:eastAsia="en-IN"/>
        </w:rPr>
      </w:pPr>
      <w:ins w:id="12" w:author="Unknown">
        <w:r w:rsidRPr="00FF1AEC">
          <w:rPr>
            <w:rFonts w:ascii="Times New Roman" w:eastAsia="Times New Roman" w:hAnsi="Times New Roman" w:cs="Times New Roman"/>
            <w:sz w:val="24"/>
            <w:szCs w:val="24"/>
            <w:lang w:eastAsia="en-IN"/>
          </w:rPr>
          <w:fldChar w:fldCharType="begin"/>
        </w:r>
        <w:r w:rsidRPr="00FF1AEC">
          <w:rPr>
            <w:rFonts w:ascii="Times New Roman" w:eastAsia="Times New Roman" w:hAnsi="Times New Roman" w:cs="Times New Roman"/>
            <w:sz w:val="24"/>
            <w:szCs w:val="24"/>
            <w:lang w:eastAsia="en-IN"/>
          </w:rPr>
          <w:instrText xml:space="preserve"> HYPERLINK "https://techdifferences.com/difference-between-pop3-and-imap.html" \l "Conclusion" </w:instrText>
        </w:r>
        <w:r w:rsidRPr="00FF1AEC">
          <w:rPr>
            <w:rFonts w:ascii="Times New Roman" w:eastAsia="Times New Roman" w:hAnsi="Times New Roman" w:cs="Times New Roman"/>
            <w:sz w:val="24"/>
            <w:szCs w:val="24"/>
            <w:lang w:eastAsia="en-IN"/>
          </w:rPr>
          <w:fldChar w:fldCharType="separate"/>
        </w:r>
        <w:r w:rsidRPr="00FF1AEC">
          <w:rPr>
            <w:rFonts w:ascii="Times New Roman" w:eastAsia="Times New Roman" w:hAnsi="Times New Roman" w:cs="Times New Roman"/>
            <w:color w:val="469BD1"/>
            <w:sz w:val="24"/>
            <w:szCs w:val="24"/>
            <w:u w:val="single"/>
            <w:lang w:eastAsia="en-IN"/>
          </w:rPr>
          <w:t>Conclusion</w:t>
        </w:r>
        <w:r w:rsidRPr="00FF1AEC">
          <w:rPr>
            <w:rFonts w:ascii="Times New Roman" w:eastAsia="Times New Roman" w:hAnsi="Times New Roman" w:cs="Times New Roman"/>
            <w:sz w:val="24"/>
            <w:szCs w:val="24"/>
            <w:lang w:eastAsia="en-IN"/>
          </w:rPr>
          <w:fldChar w:fldCharType="end"/>
        </w:r>
      </w:ins>
    </w:p>
    <w:p w:rsidR="00FF1AEC" w:rsidRPr="00FF1AEC" w:rsidRDefault="00FF1AEC" w:rsidP="00FF1AEC">
      <w:pPr>
        <w:spacing w:after="240" w:line="240" w:lineRule="auto"/>
        <w:outlineLvl w:val="2"/>
        <w:rPr>
          <w:ins w:id="13" w:author="Unknown"/>
          <w:rFonts w:ascii="Arial" w:eastAsia="Times New Roman" w:hAnsi="Arial" w:cs="Arial"/>
          <w:color w:val="222222"/>
          <w:sz w:val="27"/>
          <w:szCs w:val="27"/>
          <w:lang w:eastAsia="en-IN"/>
        </w:rPr>
      </w:pPr>
      <w:bookmarkStart w:id="14" w:name="ComparisonChart"/>
      <w:bookmarkEnd w:id="14"/>
      <w:ins w:id="15" w:author="Unknown">
        <w:r w:rsidRPr="00FF1AEC">
          <w:rPr>
            <w:rFonts w:ascii="Arial" w:eastAsia="Times New Roman" w:hAnsi="Arial" w:cs="Arial"/>
            <w:color w:val="222222"/>
            <w:sz w:val="27"/>
            <w:szCs w:val="27"/>
            <w:lang w:eastAsia="en-IN"/>
          </w:rPr>
          <w:t>Comparison Chart</w:t>
        </w:r>
      </w:ins>
    </w:p>
    <w:tbl>
      <w:tblPr>
        <w:tblW w:w="9600" w:type="dxa"/>
        <w:tblCellMar>
          <w:top w:w="15" w:type="dxa"/>
          <w:left w:w="15" w:type="dxa"/>
          <w:bottom w:w="15" w:type="dxa"/>
          <w:right w:w="15" w:type="dxa"/>
        </w:tblCellMar>
        <w:tblLook w:val="04A0" w:firstRow="1" w:lastRow="0" w:firstColumn="1" w:lastColumn="0" w:noHBand="0" w:noVBand="1"/>
      </w:tblPr>
      <w:tblGrid>
        <w:gridCol w:w="2342"/>
        <w:gridCol w:w="3314"/>
        <w:gridCol w:w="3944"/>
      </w:tblGrid>
      <w:tr w:rsidR="00FF1AEC" w:rsidRPr="00FF1AEC" w:rsidTr="00FF1AEC">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F1AEC" w:rsidRPr="00FF1AEC" w:rsidRDefault="00FF1AEC" w:rsidP="00FF1AEC">
            <w:pPr>
              <w:spacing w:after="240" w:line="480" w:lineRule="auto"/>
              <w:jc w:val="center"/>
              <w:rPr>
                <w:rFonts w:ascii="Times New Roman" w:eastAsia="Times New Roman" w:hAnsi="Times New Roman" w:cs="Times New Roman"/>
                <w:b/>
                <w:bCs/>
                <w:caps/>
                <w:sz w:val="24"/>
                <w:szCs w:val="24"/>
                <w:lang w:eastAsia="en-IN"/>
              </w:rPr>
            </w:pPr>
            <w:r w:rsidRPr="00FF1AEC">
              <w:rPr>
                <w:rFonts w:ascii="Times New Roman" w:eastAsia="Times New Roman" w:hAnsi="Times New Roman" w:cs="Times New Roman"/>
                <w:b/>
                <w:bCs/>
                <w:caps/>
                <w:sz w:val="24"/>
                <w:szCs w:val="24"/>
                <w:lang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F1AEC" w:rsidRPr="00FF1AEC" w:rsidRDefault="00FF1AEC" w:rsidP="00FF1AEC">
            <w:pPr>
              <w:spacing w:after="240" w:line="480" w:lineRule="auto"/>
              <w:jc w:val="center"/>
              <w:rPr>
                <w:rFonts w:ascii="Times New Roman" w:eastAsia="Times New Roman" w:hAnsi="Times New Roman" w:cs="Times New Roman"/>
                <w:b/>
                <w:bCs/>
                <w:caps/>
                <w:sz w:val="24"/>
                <w:szCs w:val="24"/>
                <w:lang w:eastAsia="en-IN"/>
              </w:rPr>
            </w:pPr>
            <w:r w:rsidRPr="00FF1AEC">
              <w:rPr>
                <w:rFonts w:ascii="Times New Roman" w:eastAsia="Times New Roman" w:hAnsi="Times New Roman" w:cs="Times New Roman"/>
                <w:b/>
                <w:bCs/>
                <w:caps/>
                <w:sz w:val="24"/>
                <w:szCs w:val="24"/>
                <w:lang w:eastAsia="en-IN"/>
              </w:rPr>
              <w:t>POP3</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F1AEC" w:rsidRPr="00FF1AEC" w:rsidRDefault="00FF1AEC" w:rsidP="00FF1AEC">
            <w:pPr>
              <w:spacing w:after="240" w:line="480" w:lineRule="auto"/>
              <w:jc w:val="center"/>
              <w:rPr>
                <w:rFonts w:ascii="Times New Roman" w:eastAsia="Times New Roman" w:hAnsi="Times New Roman" w:cs="Times New Roman"/>
                <w:b/>
                <w:bCs/>
                <w:caps/>
                <w:sz w:val="24"/>
                <w:szCs w:val="24"/>
                <w:lang w:eastAsia="en-IN"/>
              </w:rPr>
            </w:pPr>
            <w:r w:rsidRPr="00FF1AEC">
              <w:rPr>
                <w:rFonts w:ascii="Times New Roman" w:eastAsia="Times New Roman" w:hAnsi="Times New Roman" w:cs="Times New Roman"/>
                <w:b/>
                <w:bCs/>
                <w:caps/>
                <w:sz w:val="24"/>
                <w:szCs w:val="24"/>
                <w:lang w:eastAsia="en-IN"/>
              </w:rPr>
              <w:t>IMAP</w:t>
            </w:r>
          </w:p>
        </w:tc>
      </w:tr>
      <w:tr w:rsidR="00FF1AEC" w:rsidRPr="00FF1AEC" w:rsidTr="00FF1AEC">
        <w:tc>
          <w:tcPr>
            <w:tcW w:w="0" w:type="auto"/>
            <w:tcBorders>
              <w:top w:val="nil"/>
              <w:left w:val="nil"/>
              <w:bottom w:val="nil"/>
              <w:right w:val="nil"/>
            </w:tcBorders>
            <w:shd w:val="clear" w:color="auto" w:fill="FFFFFF"/>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t xml:space="preserve">To read the mail </w:t>
            </w:r>
            <w:proofErr w:type="spellStart"/>
            <w:r w:rsidRPr="00FF1AEC">
              <w:rPr>
                <w:rFonts w:ascii="Times New Roman" w:eastAsia="Times New Roman" w:hAnsi="Times New Roman" w:cs="Times New Roman"/>
                <w:sz w:val="24"/>
                <w:szCs w:val="24"/>
                <w:lang w:eastAsia="en-IN"/>
              </w:rPr>
              <w:t>ithas</w:t>
            </w:r>
            <w:proofErr w:type="spellEnd"/>
            <w:r w:rsidRPr="00FF1AEC">
              <w:rPr>
                <w:rFonts w:ascii="Times New Roman" w:eastAsia="Times New Roman" w:hAnsi="Times New Roman" w:cs="Times New Roman"/>
                <w:sz w:val="24"/>
                <w:szCs w:val="24"/>
                <w:lang w:eastAsia="en-IN"/>
              </w:rPr>
              <w:t xml:space="preserve"> to be downloaded first.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t>The mail content can be checked partially before downloading.</w:t>
            </w:r>
          </w:p>
        </w:tc>
      </w:tr>
      <w:tr w:rsidR="00FF1AEC" w:rsidRPr="00FF1AEC" w:rsidTr="00FF1AE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t>Organize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t xml:space="preserve">The user </w:t>
            </w:r>
            <w:proofErr w:type="spellStart"/>
            <w:r w:rsidRPr="00FF1AEC">
              <w:rPr>
                <w:rFonts w:ascii="Times New Roman" w:eastAsia="Times New Roman" w:hAnsi="Times New Roman" w:cs="Times New Roman"/>
                <w:sz w:val="24"/>
                <w:szCs w:val="24"/>
                <w:lang w:eastAsia="en-IN"/>
              </w:rPr>
              <w:t>can not</w:t>
            </w:r>
            <w:proofErr w:type="spellEnd"/>
            <w:r w:rsidRPr="00FF1AEC">
              <w:rPr>
                <w:rFonts w:ascii="Times New Roman" w:eastAsia="Times New Roman" w:hAnsi="Times New Roman" w:cs="Times New Roman"/>
                <w:sz w:val="24"/>
                <w:szCs w:val="24"/>
                <w:lang w:eastAsia="en-IN"/>
              </w:rPr>
              <w:t xml:space="preserve"> organize mails in the mailbox of the mail server.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t>The user can organize the mails on the server.</w:t>
            </w:r>
          </w:p>
        </w:tc>
      </w:tr>
      <w:tr w:rsidR="00FF1AEC" w:rsidRPr="00FF1AEC" w:rsidTr="00FF1AE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t>Folder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t xml:space="preserve">The user </w:t>
            </w:r>
            <w:proofErr w:type="spellStart"/>
            <w:r w:rsidRPr="00FF1AEC">
              <w:rPr>
                <w:rFonts w:ascii="Times New Roman" w:eastAsia="Times New Roman" w:hAnsi="Times New Roman" w:cs="Times New Roman"/>
                <w:sz w:val="24"/>
                <w:szCs w:val="24"/>
                <w:lang w:eastAsia="en-IN"/>
              </w:rPr>
              <w:t>can not</w:t>
            </w:r>
            <w:proofErr w:type="spellEnd"/>
            <w:r w:rsidRPr="00FF1AEC">
              <w:rPr>
                <w:rFonts w:ascii="Times New Roman" w:eastAsia="Times New Roman" w:hAnsi="Times New Roman" w:cs="Times New Roman"/>
                <w:sz w:val="24"/>
                <w:szCs w:val="24"/>
                <w:lang w:eastAsia="en-IN"/>
              </w:rPr>
              <w:t xml:space="preserve"> create, delete or rename mailboxes on a mail server.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t>The user can create, delete or rename mailboxes on the mail server.</w:t>
            </w:r>
          </w:p>
        </w:tc>
      </w:tr>
      <w:tr w:rsidR="00FF1AEC" w:rsidRPr="00FF1AEC" w:rsidTr="00FF1AE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t>Content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t xml:space="preserve">A user </w:t>
            </w:r>
            <w:proofErr w:type="spellStart"/>
            <w:r w:rsidRPr="00FF1AEC">
              <w:rPr>
                <w:rFonts w:ascii="Times New Roman" w:eastAsia="Times New Roman" w:hAnsi="Times New Roman" w:cs="Times New Roman"/>
                <w:sz w:val="24"/>
                <w:szCs w:val="24"/>
                <w:lang w:eastAsia="en-IN"/>
              </w:rPr>
              <w:t>can not</w:t>
            </w:r>
            <w:proofErr w:type="spellEnd"/>
            <w:r w:rsidRPr="00FF1AEC">
              <w:rPr>
                <w:rFonts w:ascii="Times New Roman" w:eastAsia="Times New Roman" w:hAnsi="Times New Roman" w:cs="Times New Roman"/>
                <w:sz w:val="24"/>
                <w:szCs w:val="24"/>
                <w:lang w:eastAsia="en-IN"/>
              </w:rPr>
              <w:t xml:space="preserve"> search the content of mail for prior </w:t>
            </w:r>
            <w:r w:rsidRPr="00FF1AEC">
              <w:rPr>
                <w:rFonts w:ascii="Times New Roman" w:eastAsia="Times New Roman" w:hAnsi="Times New Roman" w:cs="Times New Roman"/>
                <w:sz w:val="24"/>
                <w:szCs w:val="24"/>
                <w:lang w:eastAsia="en-IN"/>
              </w:rPr>
              <w:lastRenderedPageBreak/>
              <w:t>downloading.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lastRenderedPageBreak/>
              <w:t xml:space="preserve">A user can search the content of mail for specific string of character before </w:t>
            </w:r>
            <w:r w:rsidRPr="00FF1AEC">
              <w:rPr>
                <w:rFonts w:ascii="Times New Roman" w:eastAsia="Times New Roman" w:hAnsi="Times New Roman" w:cs="Times New Roman"/>
                <w:sz w:val="24"/>
                <w:szCs w:val="24"/>
                <w:lang w:eastAsia="en-IN"/>
              </w:rPr>
              <w:lastRenderedPageBreak/>
              <w:t>downloading.</w:t>
            </w:r>
          </w:p>
        </w:tc>
      </w:tr>
      <w:tr w:rsidR="00FF1AEC" w:rsidRPr="00FF1AEC" w:rsidTr="00FF1AE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lastRenderedPageBreak/>
              <w:t>Partial Download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t>The user has to download the mail for accessing it.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t>The user can partially download the mail if bandwidth is limited.</w:t>
            </w:r>
          </w:p>
        </w:tc>
      </w:tr>
      <w:tr w:rsidR="00FF1AEC" w:rsidRPr="00FF1AEC" w:rsidTr="00FF1AE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t>Functions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t>POP3 is simple and has limited functions.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1AEC" w:rsidRPr="00FF1AEC" w:rsidRDefault="00FF1AEC" w:rsidP="00FF1AEC">
            <w:pPr>
              <w:spacing w:after="240" w:line="480" w:lineRule="auto"/>
              <w:rPr>
                <w:rFonts w:ascii="Times New Roman" w:eastAsia="Times New Roman" w:hAnsi="Times New Roman" w:cs="Times New Roman"/>
                <w:sz w:val="24"/>
                <w:szCs w:val="24"/>
                <w:lang w:eastAsia="en-IN"/>
              </w:rPr>
            </w:pPr>
            <w:r w:rsidRPr="00FF1AEC">
              <w:rPr>
                <w:rFonts w:ascii="Times New Roman" w:eastAsia="Times New Roman" w:hAnsi="Times New Roman" w:cs="Times New Roman"/>
                <w:sz w:val="24"/>
                <w:szCs w:val="24"/>
                <w:lang w:eastAsia="en-IN"/>
              </w:rPr>
              <w:t>IMAP is more powerful, more complex and has more features over POP3.</w:t>
            </w:r>
          </w:p>
        </w:tc>
      </w:tr>
    </w:tbl>
    <w:p w:rsidR="00FF1AEC" w:rsidRPr="00FF1AEC" w:rsidRDefault="00FF1AEC" w:rsidP="00FF1AEC">
      <w:pPr>
        <w:spacing w:after="0" w:line="240" w:lineRule="auto"/>
        <w:rPr>
          <w:ins w:id="16" w:author="Unknown"/>
          <w:rFonts w:ascii="Times New Roman" w:eastAsia="Times New Roman" w:hAnsi="Times New Roman" w:cs="Times New Roman"/>
          <w:sz w:val="24"/>
          <w:szCs w:val="24"/>
          <w:lang w:eastAsia="en-IN"/>
        </w:rPr>
      </w:pPr>
      <w:ins w:id="17" w:author="Unknown">
        <w:r w:rsidRPr="00FF1AEC">
          <w:rPr>
            <w:rFonts w:ascii="Times New Roman" w:eastAsia="Times New Roman" w:hAnsi="Times New Roman" w:cs="Times New Roman"/>
            <w:sz w:val="24"/>
            <w:szCs w:val="24"/>
            <w:lang w:eastAsia="en-IN"/>
          </w:rPr>
          <w:br/>
        </w:r>
        <w:bookmarkStart w:id="18" w:name="Definition"/>
        <w:bookmarkEnd w:id="18"/>
      </w:ins>
    </w:p>
    <w:p w:rsidR="00FF1AEC" w:rsidRPr="00FF1AEC" w:rsidRDefault="00FF1AEC" w:rsidP="00FF1AEC">
      <w:pPr>
        <w:spacing w:after="240" w:line="240" w:lineRule="auto"/>
        <w:outlineLvl w:val="2"/>
        <w:rPr>
          <w:ins w:id="19" w:author="Unknown"/>
          <w:rFonts w:ascii="Arial" w:eastAsia="Times New Roman" w:hAnsi="Arial" w:cs="Arial"/>
          <w:color w:val="222222"/>
          <w:sz w:val="27"/>
          <w:szCs w:val="27"/>
          <w:lang w:eastAsia="en-IN"/>
        </w:rPr>
      </w:pPr>
      <w:ins w:id="20" w:author="Unknown">
        <w:r w:rsidRPr="00FF1AEC">
          <w:rPr>
            <w:rFonts w:ascii="Arial" w:eastAsia="Times New Roman" w:hAnsi="Arial" w:cs="Arial"/>
            <w:color w:val="222222"/>
            <w:sz w:val="27"/>
            <w:szCs w:val="27"/>
            <w:lang w:eastAsia="en-IN"/>
          </w:rPr>
          <w:t>Definition of POP3</w:t>
        </w:r>
      </w:ins>
    </w:p>
    <w:p w:rsidR="00FF1AEC" w:rsidRPr="00FF1AEC" w:rsidRDefault="00FF1AEC" w:rsidP="00FF1AEC">
      <w:pPr>
        <w:spacing w:after="390" w:line="240" w:lineRule="auto"/>
        <w:rPr>
          <w:ins w:id="21" w:author="Unknown"/>
          <w:rFonts w:ascii="Times New Roman" w:eastAsia="Times New Roman" w:hAnsi="Times New Roman" w:cs="Times New Roman"/>
          <w:sz w:val="24"/>
          <w:szCs w:val="24"/>
          <w:lang w:eastAsia="en-IN"/>
        </w:rPr>
      </w:pPr>
      <w:ins w:id="22" w:author="Unknown">
        <w:r w:rsidRPr="00FF1AEC">
          <w:rPr>
            <w:rFonts w:ascii="Times New Roman" w:eastAsia="Times New Roman" w:hAnsi="Times New Roman" w:cs="Times New Roman"/>
            <w:sz w:val="24"/>
            <w:szCs w:val="24"/>
            <w:lang w:eastAsia="en-IN"/>
          </w:rPr>
          <w:t>Post Office Protocol version 3 (POP3) is a </w:t>
        </w:r>
        <w:r w:rsidRPr="00FF1AEC">
          <w:rPr>
            <w:rFonts w:ascii="Times New Roman" w:eastAsia="Times New Roman" w:hAnsi="Times New Roman" w:cs="Times New Roman"/>
            <w:b/>
            <w:bCs/>
            <w:sz w:val="24"/>
            <w:szCs w:val="24"/>
            <w:lang w:eastAsia="en-IN"/>
          </w:rPr>
          <w:t>message accessing agent</w:t>
        </w:r>
        <w:r w:rsidRPr="00FF1AEC">
          <w:rPr>
            <w:rFonts w:ascii="Times New Roman" w:eastAsia="Times New Roman" w:hAnsi="Times New Roman" w:cs="Times New Roman"/>
            <w:sz w:val="24"/>
            <w:szCs w:val="24"/>
            <w:lang w:eastAsia="en-IN"/>
          </w:rPr>
          <w:t> (MAA) that transfer the email from mailbox at the server to the local computer of the user. There is a </w:t>
        </w:r>
        <w:r w:rsidRPr="00FF1AEC">
          <w:rPr>
            <w:rFonts w:ascii="Times New Roman" w:eastAsia="Times New Roman" w:hAnsi="Times New Roman" w:cs="Times New Roman"/>
            <w:b/>
            <w:bCs/>
            <w:sz w:val="24"/>
            <w:szCs w:val="24"/>
            <w:lang w:eastAsia="en-IN"/>
          </w:rPr>
          <w:t>client POP3</w:t>
        </w:r>
        <w:r w:rsidRPr="00FF1AEC">
          <w:rPr>
            <w:rFonts w:ascii="Times New Roman" w:eastAsia="Times New Roman" w:hAnsi="Times New Roman" w:cs="Times New Roman"/>
            <w:sz w:val="24"/>
            <w:szCs w:val="24"/>
            <w:lang w:eastAsia="en-IN"/>
          </w:rPr>
          <w:t> software which is installed on the recipient’s computer. The client POP3 software is invoked by the user which thereby creates the connection to the server POP3.</w:t>
        </w:r>
      </w:ins>
    </w:p>
    <w:p w:rsidR="00FF1AEC" w:rsidRPr="00FF1AEC" w:rsidRDefault="00FF1AEC" w:rsidP="00FF1AEC">
      <w:pPr>
        <w:spacing w:after="390" w:line="240" w:lineRule="auto"/>
        <w:rPr>
          <w:ins w:id="23" w:author="Unknown"/>
          <w:rFonts w:ascii="Times New Roman" w:eastAsia="Times New Roman" w:hAnsi="Times New Roman" w:cs="Times New Roman"/>
          <w:sz w:val="24"/>
          <w:szCs w:val="24"/>
          <w:lang w:eastAsia="en-IN"/>
        </w:rPr>
      </w:pPr>
      <w:ins w:id="24" w:author="Unknown">
        <w:r w:rsidRPr="00FF1AEC">
          <w:rPr>
            <w:rFonts w:ascii="Times New Roman" w:eastAsia="Times New Roman" w:hAnsi="Times New Roman" w:cs="Times New Roman"/>
            <w:sz w:val="24"/>
            <w:szCs w:val="24"/>
            <w:lang w:eastAsia="en-IN"/>
          </w:rPr>
          <w:t>The</w:t>
        </w:r>
        <w:r w:rsidRPr="00FF1AEC">
          <w:rPr>
            <w:rFonts w:ascii="Times New Roman" w:eastAsia="Times New Roman" w:hAnsi="Times New Roman" w:cs="Times New Roman"/>
            <w:b/>
            <w:bCs/>
            <w:sz w:val="24"/>
            <w:szCs w:val="24"/>
            <w:lang w:eastAsia="en-IN"/>
          </w:rPr>
          <w:t> server POP3</w:t>
        </w:r>
        <w:r w:rsidRPr="00FF1AEC">
          <w:rPr>
            <w:rFonts w:ascii="Times New Roman" w:eastAsia="Times New Roman" w:hAnsi="Times New Roman" w:cs="Times New Roman"/>
            <w:sz w:val="24"/>
            <w:szCs w:val="24"/>
            <w:lang w:eastAsia="en-IN"/>
          </w:rPr>
          <w:t> software is installed on the mail server. The connection is made on the </w:t>
        </w:r>
        <w:r w:rsidRPr="00FF1AEC">
          <w:rPr>
            <w:rFonts w:ascii="Times New Roman" w:eastAsia="Times New Roman" w:hAnsi="Times New Roman" w:cs="Times New Roman"/>
            <w:b/>
            <w:bCs/>
            <w:sz w:val="24"/>
            <w:szCs w:val="24"/>
            <w:lang w:eastAsia="en-IN"/>
          </w:rPr>
          <w:t>TCP</w:t>
        </w:r>
        <w:r w:rsidRPr="00FF1AEC">
          <w:rPr>
            <w:rFonts w:ascii="Times New Roman" w:eastAsia="Times New Roman" w:hAnsi="Times New Roman" w:cs="Times New Roman"/>
            <w:sz w:val="24"/>
            <w:szCs w:val="24"/>
            <w:lang w:eastAsia="en-IN"/>
          </w:rPr>
          <w:t> port </w:t>
        </w:r>
        <w:r w:rsidRPr="00FF1AEC">
          <w:rPr>
            <w:rFonts w:ascii="Times New Roman" w:eastAsia="Times New Roman" w:hAnsi="Times New Roman" w:cs="Times New Roman"/>
            <w:b/>
            <w:bCs/>
            <w:sz w:val="24"/>
            <w:szCs w:val="24"/>
            <w:lang w:eastAsia="en-IN"/>
          </w:rPr>
          <w:t>110</w:t>
        </w:r>
        <w:r w:rsidRPr="00FF1AEC">
          <w:rPr>
            <w:rFonts w:ascii="Times New Roman" w:eastAsia="Times New Roman" w:hAnsi="Times New Roman" w:cs="Times New Roman"/>
            <w:sz w:val="24"/>
            <w:szCs w:val="24"/>
            <w:lang w:eastAsia="en-IN"/>
          </w:rPr>
          <w:t>. To establish the connection the client has to send </w:t>
        </w:r>
        <w:r w:rsidRPr="00FF1AEC">
          <w:rPr>
            <w:rFonts w:ascii="Times New Roman" w:eastAsia="Times New Roman" w:hAnsi="Times New Roman" w:cs="Times New Roman"/>
            <w:b/>
            <w:bCs/>
            <w:sz w:val="24"/>
            <w:szCs w:val="24"/>
            <w:lang w:eastAsia="en-IN"/>
          </w:rPr>
          <w:t>username</w:t>
        </w:r>
        <w:r w:rsidRPr="00FF1AEC">
          <w:rPr>
            <w:rFonts w:ascii="Times New Roman" w:eastAsia="Times New Roman" w:hAnsi="Times New Roman" w:cs="Times New Roman"/>
            <w:sz w:val="24"/>
            <w:szCs w:val="24"/>
            <w:lang w:eastAsia="en-IN"/>
          </w:rPr>
          <w:t> and </w:t>
        </w:r>
        <w:r w:rsidRPr="00FF1AEC">
          <w:rPr>
            <w:rFonts w:ascii="Times New Roman" w:eastAsia="Times New Roman" w:hAnsi="Times New Roman" w:cs="Times New Roman"/>
            <w:b/>
            <w:bCs/>
            <w:sz w:val="24"/>
            <w:szCs w:val="24"/>
            <w:lang w:eastAsia="en-IN"/>
          </w:rPr>
          <w:t>password</w:t>
        </w:r>
        <w:r w:rsidRPr="00FF1AEC">
          <w:rPr>
            <w:rFonts w:ascii="Times New Roman" w:eastAsia="Times New Roman" w:hAnsi="Times New Roman" w:cs="Times New Roman"/>
            <w:sz w:val="24"/>
            <w:szCs w:val="24"/>
            <w:lang w:eastAsia="en-IN"/>
          </w:rPr>
          <w:t> for accessing the mailbox. Once the client is authenticated, it can then list and retrieve the emails one by one.</w:t>
        </w:r>
      </w:ins>
    </w:p>
    <w:p w:rsidR="00FF1AEC" w:rsidRPr="00FF1AEC" w:rsidRDefault="00FF1AEC" w:rsidP="00FF1AEC">
      <w:pPr>
        <w:spacing w:after="390" w:line="240" w:lineRule="auto"/>
        <w:rPr>
          <w:ins w:id="25" w:author="Unknown"/>
          <w:rFonts w:ascii="Times New Roman" w:eastAsia="Times New Roman" w:hAnsi="Times New Roman" w:cs="Times New Roman"/>
          <w:sz w:val="24"/>
          <w:szCs w:val="24"/>
          <w:lang w:eastAsia="en-IN"/>
        </w:rPr>
      </w:pPr>
      <w:ins w:id="26" w:author="Unknown">
        <w:r w:rsidRPr="00FF1AEC">
          <w:rPr>
            <w:rFonts w:ascii="Times New Roman" w:eastAsia="Times New Roman" w:hAnsi="Times New Roman" w:cs="Times New Roman"/>
            <w:noProof/>
            <w:sz w:val="24"/>
            <w:szCs w:val="24"/>
            <w:lang w:eastAsia="en-IN"/>
            <w:rPrChange w:id="27" w:author="Unknown">
              <w:rPr>
                <w:noProof/>
                <w:lang w:eastAsia="en-IN"/>
              </w:rPr>
            </w:rPrChange>
          </w:rPr>
          <w:lastRenderedPageBreak/>
          <w:drawing>
            <wp:inline distT="0" distB="0" distL="0" distR="0" wp14:anchorId="477C55DA" wp14:editId="07F65A33">
              <wp:extent cx="6029325" cy="3257550"/>
              <wp:effectExtent l="0" t="0" r="9525" b="0"/>
              <wp:docPr id="5" name="Picture 5" descr="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9325" cy="3257550"/>
                      </a:xfrm>
                      <a:prstGeom prst="rect">
                        <a:avLst/>
                      </a:prstGeom>
                      <a:noFill/>
                      <a:ln>
                        <a:noFill/>
                      </a:ln>
                    </pic:spPr>
                  </pic:pic>
                </a:graphicData>
              </a:graphic>
            </wp:inline>
          </w:drawing>
        </w:r>
        <w:r w:rsidRPr="00FF1AEC">
          <w:rPr>
            <w:rFonts w:ascii="Times New Roman" w:eastAsia="Times New Roman" w:hAnsi="Times New Roman" w:cs="Times New Roman"/>
            <w:sz w:val="24"/>
            <w:szCs w:val="24"/>
            <w:lang w:eastAsia="en-IN"/>
          </w:rPr>
          <w:t>The POP3 protocol operates in two modes, the </w:t>
        </w:r>
        <w:r w:rsidRPr="00FF1AEC">
          <w:rPr>
            <w:rFonts w:ascii="Times New Roman" w:eastAsia="Times New Roman" w:hAnsi="Times New Roman" w:cs="Times New Roman"/>
            <w:b/>
            <w:bCs/>
            <w:sz w:val="24"/>
            <w:szCs w:val="24"/>
            <w:lang w:eastAsia="en-IN"/>
          </w:rPr>
          <w:t>delete mode</w:t>
        </w:r>
        <w:r w:rsidRPr="00FF1AEC">
          <w:rPr>
            <w:rFonts w:ascii="Times New Roman" w:eastAsia="Times New Roman" w:hAnsi="Times New Roman" w:cs="Times New Roman"/>
            <w:sz w:val="24"/>
            <w:szCs w:val="24"/>
            <w:lang w:eastAsia="en-IN"/>
          </w:rPr>
          <w:t> and the </w:t>
        </w:r>
        <w:r w:rsidRPr="00FF1AEC">
          <w:rPr>
            <w:rFonts w:ascii="Times New Roman" w:eastAsia="Times New Roman" w:hAnsi="Times New Roman" w:cs="Times New Roman"/>
            <w:b/>
            <w:bCs/>
            <w:sz w:val="24"/>
            <w:szCs w:val="24"/>
            <w:lang w:eastAsia="en-IN"/>
          </w:rPr>
          <w:t>keep mode</w:t>
        </w:r>
        <w:r w:rsidRPr="00FF1AEC">
          <w:rPr>
            <w:rFonts w:ascii="Times New Roman" w:eastAsia="Times New Roman" w:hAnsi="Times New Roman" w:cs="Times New Roman"/>
            <w:sz w:val="24"/>
            <w:szCs w:val="24"/>
            <w:lang w:eastAsia="en-IN"/>
          </w:rPr>
          <w:t>. The POP3 protocol operates on </w:t>
        </w:r>
        <w:r w:rsidRPr="00FF1AEC">
          <w:rPr>
            <w:rFonts w:ascii="Times New Roman" w:eastAsia="Times New Roman" w:hAnsi="Times New Roman" w:cs="Times New Roman"/>
            <w:b/>
            <w:bCs/>
            <w:sz w:val="24"/>
            <w:szCs w:val="24"/>
            <w:lang w:eastAsia="en-IN"/>
          </w:rPr>
          <w:t>delete mode</w:t>
        </w:r>
        <w:r w:rsidRPr="00FF1AEC">
          <w:rPr>
            <w:rFonts w:ascii="Times New Roman" w:eastAsia="Times New Roman" w:hAnsi="Times New Roman" w:cs="Times New Roman"/>
            <w:sz w:val="24"/>
            <w:szCs w:val="24"/>
            <w:lang w:eastAsia="en-IN"/>
          </w:rPr>
          <w:t> when the user is working on its </w:t>
        </w:r>
        <w:r w:rsidRPr="00FF1AEC">
          <w:rPr>
            <w:rFonts w:ascii="Times New Roman" w:eastAsia="Times New Roman" w:hAnsi="Times New Roman" w:cs="Times New Roman"/>
            <w:b/>
            <w:bCs/>
            <w:sz w:val="24"/>
            <w:szCs w:val="24"/>
            <w:lang w:eastAsia="en-IN"/>
          </w:rPr>
          <w:t>permanent computer</w:t>
        </w:r>
        <w:r w:rsidRPr="00FF1AEC">
          <w:rPr>
            <w:rFonts w:ascii="Times New Roman" w:eastAsia="Times New Roman" w:hAnsi="Times New Roman" w:cs="Times New Roman"/>
            <w:sz w:val="24"/>
            <w:szCs w:val="24"/>
            <w:lang w:eastAsia="en-IN"/>
          </w:rPr>
          <w:t>. In delete mode, once the mail is retrieved from the mailbox it gets deleted from the mailbox permanently. The mail retrieved from the mailbox is organized on the user’s computer.</w:t>
        </w:r>
      </w:ins>
    </w:p>
    <w:p w:rsidR="00FF1AEC" w:rsidRPr="00FF1AEC" w:rsidRDefault="00FF1AEC" w:rsidP="00FF1AEC">
      <w:pPr>
        <w:spacing w:after="390" w:line="240" w:lineRule="auto"/>
        <w:rPr>
          <w:ins w:id="28" w:author="Unknown"/>
          <w:rFonts w:ascii="Times New Roman" w:eastAsia="Times New Roman" w:hAnsi="Times New Roman" w:cs="Times New Roman"/>
          <w:sz w:val="24"/>
          <w:szCs w:val="24"/>
          <w:lang w:eastAsia="en-IN"/>
        </w:rPr>
      </w:pPr>
      <w:ins w:id="29" w:author="Unknown">
        <w:r w:rsidRPr="00FF1AEC">
          <w:rPr>
            <w:rFonts w:ascii="Times New Roman" w:eastAsia="Times New Roman" w:hAnsi="Times New Roman" w:cs="Times New Roman"/>
            <w:sz w:val="24"/>
            <w:szCs w:val="24"/>
            <w:lang w:eastAsia="en-IN"/>
          </w:rPr>
          <w:t>The POP3 protocol operates on</w:t>
        </w:r>
        <w:r w:rsidRPr="00FF1AEC">
          <w:rPr>
            <w:rFonts w:ascii="Times New Roman" w:eastAsia="Times New Roman" w:hAnsi="Times New Roman" w:cs="Times New Roman"/>
            <w:b/>
            <w:bCs/>
            <w:sz w:val="24"/>
            <w:szCs w:val="24"/>
            <w:lang w:eastAsia="en-IN"/>
          </w:rPr>
          <w:t> keep mode</w:t>
        </w:r>
        <w:r w:rsidRPr="00FF1AEC">
          <w:rPr>
            <w:rFonts w:ascii="Times New Roman" w:eastAsia="Times New Roman" w:hAnsi="Times New Roman" w:cs="Times New Roman"/>
            <w:sz w:val="24"/>
            <w:szCs w:val="24"/>
            <w:lang w:eastAsia="en-IN"/>
          </w:rPr>
          <w:t> when the user is </w:t>
        </w:r>
        <w:r w:rsidRPr="00FF1AEC">
          <w:rPr>
            <w:rFonts w:ascii="Times New Roman" w:eastAsia="Times New Roman" w:hAnsi="Times New Roman" w:cs="Times New Roman"/>
            <w:b/>
            <w:bCs/>
            <w:sz w:val="24"/>
            <w:szCs w:val="24"/>
            <w:lang w:eastAsia="en-IN"/>
          </w:rPr>
          <w:t>not working on its permanent or primary computer</w:t>
        </w:r>
        <w:r w:rsidRPr="00FF1AEC">
          <w:rPr>
            <w:rFonts w:ascii="Times New Roman" w:eastAsia="Times New Roman" w:hAnsi="Times New Roman" w:cs="Times New Roman"/>
            <w:sz w:val="24"/>
            <w:szCs w:val="24"/>
            <w:lang w:eastAsia="en-IN"/>
          </w:rPr>
          <w:t xml:space="preserve">. In keep mode, the mail remains in the mailbox even after its retrieval. The mail is read by the user, but it is kept in the mailbox for later retrieval and organizing of mail on </w:t>
        </w:r>
        <w:proofErr w:type="gramStart"/>
        <w:r w:rsidRPr="00FF1AEC">
          <w:rPr>
            <w:rFonts w:ascii="Times New Roman" w:eastAsia="Times New Roman" w:hAnsi="Times New Roman" w:cs="Times New Roman"/>
            <w:sz w:val="24"/>
            <w:szCs w:val="24"/>
            <w:lang w:eastAsia="en-IN"/>
          </w:rPr>
          <w:t>users</w:t>
        </w:r>
        <w:proofErr w:type="gramEnd"/>
        <w:r w:rsidRPr="00FF1AEC">
          <w:rPr>
            <w:rFonts w:ascii="Times New Roman" w:eastAsia="Times New Roman" w:hAnsi="Times New Roman" w:cs="Times New Roman"/>
            <w:sz w:val="24"/>
            <w:szCs w:val="24"/>
            <w:lang w:eastAsia="en-IN"/>
          </w:rPr>
          <w:t xml:space="preserve"> permanent computer.</w:t>
        </w:r>
      </w:ins>
    </w:p>
    <w:p w:rsidR="00FF1AEC" w:rsidRPr="00FF1AEC" w:rsidRDefault="00FF1AEC" w:rsidP="00FF1AEC">
      <w:pPr>
        <w:spacing w:after="240" w:line="240" w:lineRule="auto"/>
        <w:outlineLvl w:val="2"/>
        <w:rPr>
          <w:ins w:id="30" w:author="Unknown"/>
          <w:rFonts w:ascii="Arial" w:eastAsia="Times New Roman" w:hAnsi="Arial" w:cs="Arial"/>
          <w:color w:val="222222"/>
          <w:sz w:val="27"/>
          <w:szCs w:val="27"/>
          <w:lang w:eastAsia="en-IN"/>
        </w:rPr>
      </w:pPr>
      <w:ins w:id="31" w:author="Unknown">
        <w:r w:rsidRPr="00FF1AEC">
          <w:rPr>
            <w:rFonts w:ascii="Arial" w:eastAsia="Times New Roman" w:hAnsi="Arial" w:cs="Arial"/>
            <w:color w:val="222222"/>
            <w:sz w:val="27"/>
            <w:szCs w:val="27"/>
            <w:lang w:eastAsia="en-IN"/>
          </w:rPr>
          <w:t>Definition of IMAP</w:t>
        </w:r>
      </w:ins>
    </w:p>
    <w:p w:rsidR="00FF1AEC" w:rsidRPr="00FF1AEC" w:rsidRDefault="00FF1AEC" w:rsidP="00FF1AEC">
      <w:pPr>
        <w:spacing w:after="390" w:line="240" w:lineRule="auto"/>
        <w:rPr>
          <w:ins w:id="32" w:author="Unknown"/>
          <w:rFonts w:ascii="Times New Roman" w:eastAsia="Times New Roman" w:hAnsi="Times New Roman" w:cs="Times New Roman"/>
          <w:sz w:val="24"/>
          <w:szCs w:val="24"/>
          <w:lang w:eastAsia="en-IN"/>
        </w:rPr>
      </w:pPr>
      <w:ins w:id="33" w:author="Unknown">
        <w:r w:rsidRPr="00FF1AEC">
          <w:rPr>
            <w:rFonts w:ascii="Times New Roman" w:eastAsia="Times New Roman" w:hAnsi="Times New Roman" w:cs="Times New Roman"/>
            <w:sz w:val="24"/>
            <w:szCs w:val="24"/>
            <w:lang w:eastAsia="en-IN"/>
          </w:rPr>
          <w:t>Internet Mail Accessing Protocol (IMAP) is also a </w:t>
        </w:r>
        <w:r w:rsidRPr="00FF1AEC">
          <w:rPr>
            <w:rFonts w:ascii="Times New Roman" w:eastAsia="Times New Roman" w:hAnsi="Times New Roman" w:cs="Times New Roman"/>
            <w:b/>
            <w:bCs/>
            <w:sz w:val="24"/>
            <w:szCs w:val="24"/>
            <w:lang w:eastAsia="en-IN"/>
          </w:rPr>
          <w:t>mail accessing agent</w:t>
        </w:r>
        <w:r w:rsidRPr="00FF1AEC">
          <w:rPr>
            <w:rFonts w:ascii="Times New Roman" w:eastAsia="Times New Roman" w:hAnsi="Times New Roman" w:cs="Times New Roman"/>
            <w:sz w:val="24"/>
            <w:szCs w:val="24"/>
            <w:lang w:eastAsia="en-IN"/>
          </w:rPr>
          <w:t> like POP3. But it is more powerful, has more features and is more complex than POP3. The POP3 protocol was found deficient in many ways. So IMAP</w:t>
        </w:r>
        <w:proofErr w:type="gramStart"/>
        <w:r w:rsidRPr="00FF1AEC">
          <w:rPr>
            <w:rFonts w:ascii="Times New Roman" w:eastAsia="Times New Roman" w:hAnsi="Times New Roman" w:cs="Times New Roman"/>
            <w:sz w:val="24"/>
            <w:szCs w:val="24"/>
            <w:lang w:eastAsia="en-IN"/>
          </w:rPr>
          <w:t>  is</w:t>
        </w:r>
        <w:proofErr w:type="gramEnd"/>
        <w:r w:rsidRPr="00FF1AEC">
          <w:rPr>
            <w:rFonts w:ascii="Times New Roman" w:eastAsia="Times New Roman" w:hAnsi="Times New Roman" w:cs="Times New Roman"/>
            <w:sz w:val="24"/>
            <w:szCs w:val="24"/>
            <w:lang w:eastAsia="en-IN"/>
          </w:rPr>
          <w:t xml:space="preserve"> introduced to overcome these deficiencies.</w:t>
        </w:r>
      </w:ins>
    </w:p>
    <w:p w:rsidR="00FF1AEC" w:rsidRPr="00FF1AEC" w:rsidRDefault="00FF1AEC" w:rsidP="00FF1AEC">
      <w:pPr>
        <w:spacing w:after="390" w:line="240" w:lineRule="auto"/>
        <w:rPr>
          <w:ins w:id="34" w:author="Unknown"/>
          <w:rFonts w:ascii="Times New Roman" w:eastAsia="Times New Roman" w:hAnsi="Times New Roman" w:cs="Times New Roman"/>
          <w:sz w:val="24"/>
          <w:szCs w:val="24"/>
          <w:lang w:eastAsia="en-IN"/>
        </w:rPr>
      </w:pPr>
      <w:ins w:id="35" w:author="Unknown">
        <w:r w:rsidRPr="00FF1AEC">
          <w:rPr>
            <w:rFonts w:ascii="Times New Roman" w:eastAsia="Times New Roman" w:hAnsi="Times New Roman" w:cs="Times New Roman"/>
            <w:sz w:val="24"/>
            <w:szCs w:val="24"/>
            <w:lang w:eastAsia="en-IN"/>
          </w:rPr>
          <w:t xml:space="preserve">POP3 does not allow a user to organize mails on the mailbox. The user </w:t>
        </w:r>
        <w:proofErr w:type="spellStart"/>
        <w:r w:rsidRPr="00FF1AEC">
          <w:rPr>
            <w:rFonts w:ascii="Times New Roman" w:eastAsia="Times New Roman" w:hAnsi="Times New Roman" w:cs="Times New Roman"/>
            <w:sz w:val="24"/>
            <w:szCs w:val="24"/>
            <w:lang w:eastAsia="en-IN"/>
          </w:rPr>
          <w:t>can not</w:t>
        </w:r>
        <w:proofErr w:type="spellEnd"/>
        <w:r w:rsidRPr="00FF1AEC">
          <w:rPr>
            <w:rFonts w:ascii="Times New Roman" w:eastAsia="Times New Roman" w:hAnsi="Times New Roman" w:cs="Times New Roman"/>
            <w:sz w:val="24"/>
            <w:szCs w:val="24"/>
            <w:lang w:eastAsia="en-IN"/>
          </w:rPr>
          <w:t xml:space="preserve"> create different folders on the server. The user </w:t>
        </w:r>
        <w:proofErr w:type="spellStart"/>
        <w:r w:rsidRPr="00FF1AEC">
          <w:rPr>
            <w:rFonts w:ascii="Times New Roman" w:eastAsia="Times New Roman" w:hAnsi="Times New Roman" w:cs="Times New Roman"/>
            <w:sz w:val="24"/>
            <w:szCs w:val="24"/>
            <w:lang w:eastAsia="en-IN"/>
          </w:rPr>
          <w:t>can not</w:t>
        </w:r>
        <w:proofErr w:type="spellEnd"/>
        <w:r w:rsidRPr="00FF1AEC">
          <w:rPr>
            <w:rFonts w:ascii="Times New Roman" w:eastAsia="Times New Roman" w:hAnsi="Times New Roman" w:cs="Times New Roman"/>
            <w:sz w:val="24"/>
            <w:szCs w:val="24"/>
            <w:lang w:eastAsia="en-IN"/>
          </w:rPr>
          <w:t xml:space="preserve"> partially check the content of emails before downloading them. The user has to download an email to read it, in POP.</w:t>
        </w:r>
      </w:ins>
    </w:p>
    <w:p w:rsidR="00FF1AEC" w:rsidRPr="00FF1AEC" w:rsidRDefault="00FF1AEC" w:rsidP="00FF1AEC">
      <w:pPr>
        <w:spacing w:after="390" w:line="240" w:lineRule="auto"/>
        <w:rPr>
          <w:ins w:id="36" w:author="Unknown"/>
          <w:rFonts w:ascii="Times New Roman" w:eastAsia="Times New Roman" w:hAnsi="Times New Roman" w:cs="Times New Roman"/>
          <w:sz w:val="24"/>
          <w:szCs w:val="24"/>
          <w:lang w:eastAsia="en-IN"/>
        </w:rPr>
      </w:pPr>
      <w:ins w:id="37" w:author="Unknown">
        <w:r w:rsidRPr="00FF1AEC">
          <w:rPr>
            <w:rFonts w:ascii="Times New Roman" w:eastAsia="Times New Roman" w:hAnsi="Times New Roman" w:cs="Times New Roman"/>
            <w:noProof/>
            <w:sz w:val="24"/>
            <w:szCs w:val="24"/>
            <w:lang w:eastAsia="en-IN"/>
            <w:rPrChange w:id="38" w:author="Unknown">
              <w:rPr>
                <w:noProof/>
                <w:lang w:eastAsia="en-IN"/>
              </w:rPr>
            </w:rPrChange>
          </w:rPr>
          <w:lastRenderedPageBreak/>
          <w:drawing>
            <wp:inline distT="0" distB="0" distL="0" distR="0" wp14:anchorId="10EF0D61" wp14:editId="3DE0F437">
              <wp:extent cx="4762500" cy="2543175"/>
              <wp:effectExtent l="0" t="0" r="0" b="9525"/>
              <wp:docPr id="6" name="Picture 6" descr="I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543175"/>
                      </a:xfrm>
                      <a:prstGeom prst="rect">
                        <a:avLst/>
                      </a:prstGeom>
                      <a:noFill/>
                      <a:ln>
                        <a:noFill/>
                      </a:ln>
                    </pic:spPr>
                  </pic:pic>
                </a:graphicData>
              </a:graphic>
            </wp:inline>
          </w:drawing>
        </w:r>
        <w:r w:rsidRPr="00FF1AEC">
          <w:rPr>
            <w:rFonts w:ascii="Times New Roman" w:eastAsia="Times New Roman" w:hAnsi="Times New Roman" w:cs="Times New Roman"/>
            <w:sz w:val="24"/>
            <w:szCs w:val="24"/>
            <w:lang w:eastAsia="en-IN"/>
          </w:rPr>
          <w:t>IMAP is used to access the mail from the mailbox at the mail server. Using IMAP the user can check the </w:t>
        </w:r>
        <w:r w:rsidRPr="00FF1AEC">
          <w:rPr>
            <w:rFonts w:ascii="Times New Roman" w:eastAsia="Times New Roman" w:hAnsi="Times New Roman" w:cs="Times New Roman"/>
            <w:b/>
            <w:bCs/>
            <w:sz w:val="24"/>
            <w:szCs w:val="24"/>
            <w:lang w:eastAsia="en-IN"/>
          </w:rPr>
          <w:t>email header</w:t>
        </w:r>
        <w:r w:rsidRPr="00FF1AEC">
          <w:rPr>
            <w:rFonts w:ascii="Times New Roman" w:eastAsia="Times New Roman" w:hAnsi="Times New Roman" w:cs="Times New Roman"/>
            <w:sz w:val="24"/>
            <w:szCs w:val="24"/>
            <w:lang w:eastAsia="en-IN"/>
          </w:rPr>
          <w:t> before downloading it. The user is able to check the content of the email for a </w:t>
        </w:r>
        <w:r w:rsidRPr="00FF1AEC">
          <w:rPr>
            <w:rFonts w:ascii="Times New Roman" w:eastAsia="Times New Roman" w:hAnsi="Times New Roman" w:cs="Times New Roman"/>
            <w:b/>
            <w:bCs/>
            <w:sz w:val="24"/>
            <w:szCs w:val="24"/>
            <w:lang w:eastAsia="en-IN"/>
          </w:rPr>
          <w:t>particular string of character</w:t>
        </w:r>
        <w:r w:rsidRPr="00FF1AEC">
          <w:rPr>
            <w:rFonts w:ascii="Times New Roman" w:eastAsia="Times New Roman" w:hAnsi="Times New Roman" w:cs="Times New Roman"/>
            <w:sz w:val="24"/>
            <w:szCs w:val="24"/>
            <w:lang w:eastAsia="en-IN"/>
          </w:rPr>
          <w:t> that too before downloading the email.</w:t>
        </w:r>
      </w:ins>
    </w:p>
    <w:p w:rsidR="00FF1AEC" w:rsidRPr="00FF1AEC" w:rsidRDefault="00FF1AEC" w:rsidP="00FF1AEC">
      <w:pPr>
        <w:spacing w:after="390" w:line="240" w:lineRule="auto"/>
        <w:rPr>
          <w:ins w:id="39" w:author="Unknown"/>
          <w:rFonts w:ascii="Times New Roman" w:eastAsia="Times New Roman" w:hAnsi="Times New Roman" w:cs="Times New Roman"/>
          <w:sz w:val="24"/>
          <w:szCs w:val="24"/>
          <w:lang w:eastAsia="en-IN"/>
        </w:rPr>
      </w:pPr>
      <w:ins w:id="40" w:author="Unknown">
        <w:r w:rsidRPr="00FF1AEC">
          <w:rPr>
            <w:rFonts w:ascii="Times New Roman" w:eastAsia="Times New Roman" w:hAnsi="Times New Roman" w:cs="Times New Roman"/>
            <w:sz w:val="24"/>
            <w:szCs w:val="24"/>
            <w:lang w:eastAsia="en-IN"/>
          </w:rPr>
          <w:t>In case, the bandwidth is limited, using IMAP the user can </w:t>
        </w:r>
        <w:r w:rsidRPr="00FF1AEC">
          <w:rPr>
            <w:rFonts w:ascii="Times New Roman" w:eastAsia="Times New Roman" w:hAnsi="Times New Roman" w:cs="Times New Roman"/>
            <w:b/>
            <w:bCs/>
            <w:sz w:val="24"/>
            <w:szCs w:val="24"/>
            <w:lang w:eastAsia="en-IN"/>
          </w:rPr>
          <w:t>partially download</w:t>
        </w:r>
        <w:r w:rsidRPr="00FF1AEC">
          <w:rPr>
            <w:rFonts w:ascii="Times New Roman" w:eastAsia="Times New Roman" w:hAnsi="Times New Roman" w:cs="Times New Roman"/>
            <w:sz w:val="24"/>
            <w:szCs w:val="24"/>
            <w:lang w:eastAsia="en-IN"/>
          </w:rPr>
          <w:t> the mail. It is useful in case the email contains multimedia with high bandwidth requirement. The user can create, delete or rename the mailboxes on the server. The user can also create a hierarchy of these mailboxes in a folder. This is how IMAP is more powerful than POP3 protocol.</w:t>
        </w:r>
      </w:ins>
    </w:p>
    <w:p w:rsidR="00FF1AEC" w:rsidRPr="00FF1AEC" w:rsidRDefault="00FF1AEC" w:rsidP="00FF1AEC">
      <w:pPr>
        <w:shd w:val="clear" w:color="auto" w:fill="F5F8D2"/>
        <w:spacing w:after="240" w:line="240" w:lineRule="auto"/>
        <w:outlineLvl w:val="1"/>
        <w:rPr>
          <w:ins w:id="41" w:author="Unknown"/>
          <w:rFonts w:ascii="Arial" w:eastAsia="Times New Roman" w:hAnsi="Arial" w:cs="Arial"/>
          <w:color w:val="222222"/>
          <w:sz w:val="36"/>
          <w:szCs w:val="36"/>
          <w:lang w:eastAsia="en-IN"/>
        </w:rPr>
      </w:pPr>
      <w:bookmarkStart w:id="42" w:name="KeyDifferences"/>
      <w:bookmarkEnd w:id="42"/>
      <w:ins w:id="43" w:author="Unknown">
        <w:r w:rsidRPr="00FF1AEC">
          <w:rPr>
            <w:rFonts w:ascii="Arial" w:eastAsia="Times New Roman" w:hAnsi="Arial" w:cs="Arial"/>
            <w:color w:val="222222"/>
            <w:sz w:val="36"/>
            <w:szCs w:val="36"/>
            <w:lang w:eastAsia="en-IN"/>
          </w:rPr>
          <w:t xml:space="preserve">Key Differences </w:t>
        </w:r>
        <w:proofErr w:type="gramStart"/>
        <w:r w:rsidRPr="00FF1AEC">
          <w:rPr>
            <w:rFonts w:ascii="Arial" w:eastAsia="Times New Roman" w:hAnsi="Arial" w:cs="Arial"/>
            <w:color w:val="222222"/>
            <w:sz w:val="36"/>
            <w:szCs w:val="36"/>
            <w:lang w:eastAsia="en-IN"/>
          </w:rPr>
          <w:t>Between</w:t>
        </w:r>
        <w:proofErr w:type="gramEnd"/>
        <w:r w:rsidRPr="00FF1AEC">
          <w:rPr>
            <w:rFonts w:ascii="Arial" w:eastAsia="Times New Roman" w:hAnsi="Arial" w:cs="Arial"/>
            <w:color w:val="222222"/>
            <w:sz w:val="36"/>
            <w:szCs w:val="36"/>
            <w:lang w:eastAsia="en-IN"/>
          </w:rPr>
          <w:t xml:space="preserve"> POP3 and IMAP</w:t>
        </w:r>
      </w:ins>
    </w:p>
    <w:p w:rsidR="00FF1AEC" w:rsidRPr="00FF1AEC" w:rsidRDefault="00FF1AEC" w:rsidP="00FF1AEC">
      <w:pPr>
        <w:numPr>
          <w:ilvl w:val="0"/>
          <w:numId w:val="3"/>
        </w:numPr>
        <w:shd w:val="clear" w:color="auto" w:fill="F5F8D2"/>
        <w:spacing w:before="100" w:beforeAutospacing="1" w:after="150" w:line="240" w:lineRule="auto"/>
        <w:ind w:left="600"/>
        <w:rPr>
          <w:ins w:id="44" w:author="Unknown"/>
          <w:rFonts w:ascii="Times New Roman" w:eastAsia="Times New Roman" w:hAnsi="Times New Roman" w:cs="Times New Roman"/>
          <w:sz w:val="24"/>
          <w:szCs w:val="24"/>
          <w:lang w:eastAsia="en-IN"/>
        </w:rPr>
      </w:pPr>
      <w:ins w:id="45" w:author="Unknown">
        <w:r w:rsidRPr="00FF1AEC">
          <w:rPr>
            <w:rFonts w:ascii="Times New Roman" w:eastAsia="Times New Roman" w:hAnsi="Times New Roman" w:cs="Times New Roman"/>
            <w:sz w:val="24"/>
            <w:szCs w:val="24"/>
            <w:lang w:eastAsia="en-IN"/>
          </w:rPr>
          <w:t>The key difference between the POP3 and IMAP is that using POP3 protocol the user has to </w:t>
        </w:r>
        <w:r w:rsidRPr="00FF1AEC">
          <w:rPr>
            <w:rFonts w:ascii="Times New Roman" w:eastAsia="Times New Roman" w:hAnsi="Times New Roman" w:cs="Times New Roman"/>
            <w:b/>
            <w:bCs/>
            <w:sz w:val="24"/>
            <w:szCs w:val="24"/>
            <w:lang w:eastAsia="en-IN"/>
          </w:rPr>
          <w:t>download</w:t>
        </w:r>
        <w:r w:rsidRPr="00FF1AEC">
          <w:rPr>
            <w:rFonts w:ascii="Times New Roman" w:eastAsia="Times New Roman" w:hAnsi="Times New Roman" w:cs="Times New Roman"/>
            <w:sz w:val="24"/>
            <w:szCs w:val="24"/>
            <w:lang w:eastAsia="en-IN"/>
          </w:rPr>
          <w:t> the mail before accessing it whereas, using IMAP protocol user can </w:t>
        </w:r>
        <w:r w:rsidRPr="00FF1AEC">
          <w:rPr>
            <w:rFonts w:ascii="Times New Roman" w:eastAsia="Times New Roman" w:hAnsi="Times New Roman" w:cs="Times New Roman"/>
            <w:b/>
            <w:bCs/>
            <w:sz w:val="24"/>
            <w:szCs w:val="24"/>
            <w:lang w:eastAsia="en-IN"/>
          </w:rPr>
          <w:t>partially</w:t>
        </w:r>
        <w:r w:rsidRPr="00FF1AEC">
          <w:rPr>
            <w:rFonts w:ascii="Times New Roman" w:eastAsia="Times New Roman" w:hAnsi="Times New Roman" w:cs="Times New Roman"/>
            <w:sz w:val="24"/>
            <w:szCs w:val="24"/>
            <w:lang w:eastAsia="en-IN"/>
          </w:rPr>
          <w:t> check the content of mail prior downloading it.</w:t>
        </w:r>
      </w:ins>
    </w:p>
    <w:p w:rsidR="00FF1AEC" w:rsidRPr="00FF1AEC" w:rsidRDefault="00FF1AEC" w:rsidP="00FF1AEC">
      <w:pPr>
        <w:numPr>
          <w:ilvl w:val="0"/>
          <w:numId w:val="3"/>
        </w:numPr>
        <w:shd w:val="clear" w:color="auto" w:fill="F5F8D2"/>
        <w:spacing w:before="100" w:beforeAutospacing="1" w:after="150" w:line="240" w:lineRule="auto"/>
        <w:ind w:left="600"/>
        <w:rPr>
          <w:ins w:id="46" w:author="Unknown"/>
          <w:rFonts w:ascii="Times New Roman" w:eastAsia="Times New Roman" w:hAnsi="Times New Roman" w:cs="Times New Roman"/>
          <w:sz w:val="24"/>
          <w:szCs w:val="24"/>
          <w:lang w:eastAsia="en-IN"/>
        </w:rPr>
      </w:pPr>
      <w:ins w:id="47" w:author="Unknown">
        <w:r w:rsidRPr="00FF1AEC">
          <w:rPr>
            <w:rFonts w:ascii="Times New Roman" w:eastAsia="Times New Roman" w:hAnsi="Times New Roman" w:cs="Times New Roman"/>
            <w:sz w:val="24"/>
            <w:szCs w:val="24"/>
            <w:lang w:eastAsia="en-IN"/>
          </w:rPr>
          <w:t>Using IMAP protocol user can</w:t>
        </w:r>
        <w:r w:rsidRPr="00FF1AEC">
          <w:rPr>
            <w:rFonts w:ascii="Times New Roman" w:eastAsia="Times New Roman" w:hAnsi="Times New Roman" w:cs="Times New Roman"/>
            <w:b/>
            <w:bCs/>
            <w:sz w:val="24"/>
            <w:szCs w:val="24"/>
            <w:lang w:eastAsia="en-IN"/>
          </w:rPr>
          <w:t> organize emails</w:t>
        </w:r>
        <w:r w:rsidRPr="00FF1AEC">
          <w:rPr>
            <w:rFonts w:ascii="Times New Roman" w:eastAsia="Times New Roman" w:hAnsi="Times New Roman" w:cs="Times New Roman"/>
            <w:sz w:val="24"/>
            <w:szCs w:val="24"/>
            <w:lang w:eastAsia="en-IN"/>
          </w:rPr>
          <w:t xml:space="preserve"> on the server which </w:t>
        </w:r>
        <w:proofErr w:type="spellStart"/>
        <w:r w:rsidRPr="00FF1AEC">
          <w:rPr>
            <w:rFonts w:ascii="Times New Roman" w:eastAsia="Times New Roman" w:hAnsi="Times New Roman" w:cs="Times New Roman"/>
            <w:sz w:val="24"/>
            <w:szCs w:val="24"/>
            <w:lang w:eastAsia="en-IN"/>
          </w:rPr>
          <w:t>can not</w:t>
        </w:r>
        <w:proofErr w:type="spellEnd"/>
        <w:r w:rsidRPr="00FF1AEC">
          <w:rPr>
            <w:rFonts w:ascii="Times New Roman" w:eastAsia="Times New Roman" w:hAnsi="Times New Roman" w:cs="Times New Roman"/>
            <w:sz w:val="24"/>
            <w:szCs w:val="24"/>
            <w:lang w:eastAsia="en-IN"/>
          </w:rPr>
          <w:t xml:space="preserve"> be done using POP3.</w:t>
        </w:r>
      </w:ins>
    </w:p>
    <w:p w:rsidR="00FF1AEC" w:rsidRPr="00FF1AEC" w:rsidRDefault="00FF1AEC" w:rsidP="00FF1AEC">
      <w:pPr>
        <w:numPr>
          <w:ilvl w:val="0"/>
          <w:numId w:val="3"/>
        </w:numPr>
        <w:shd w:val="clear" w:color="auto" w:fill="F5F8D2"/>
        <w:spacing w:before="100" w:beforeAutospacing="1" w:after="150" w:line="240" w:lineRule="auto"/>
        <w:ind w:left="600"/>
        <w:rPr>
          <w:ins w:id="48" w:author="Unknown"/>
          <w:rFonts w:ascii="Times New Roman" w:eastAsia="Times New Roman" w:hAnsi="Times New Roman" w:cs="Times New Roman"/>
          <w:sz w:val="24"/>
          <w:szCs w:val="24"/>
          <w:lang w:eastAsia="en-IN"/>
        </w:rPr>
      </w:pPr>
      <w:ins w:id="49" w:author="Unknown">
        <w:r w:rsidRPr="00FF1AEC">
          <w:rPr>
            <w:rFonts w:ascii="Times New Roman" w:eastAsia="Times New Roman" w:hAnsi="Times New Roman" w:cs="Times New Roman"/>
            <w:sz w:val="24"/>
            <w:szCs w:val="24"/>
            <w:lang w:eastAsia="en-IN"/>
          </w:rPr>
          <w:t>Using IMAP protocol the user can </w:t>
        </w:r>
        <w:r w:rsidRPr="00FF1AEC">
          <w:rPr>
            <w:rFonts w:ascii="Times New Roman" w:eastAsia="Times New Roman" w:hAnsi="Times New Roman" w:cs="Times New Roman"/>
            <w:b/>
            <w:bCs/>
            <w:sz w:val="24"/>
            <w:szCs w:val="24"/>
            <w:lang w:eastAsia="en-IN"/>
          </w:rPr>
          <w:t>create, delete or rename</w:t>
        </w:r>
        <w:r w:rsidRPr="00FF1AEC">
          <w:rPr>
            <w:rFonts w:ascii="Times New Roman" w:eastAsia="Times New Roman" w:hAnsi="Times New Roman" w:cs="Times New Roman"/>
            <w:sz w:val="24"/>
            <w:szCs w:val="24"/>
            <w:lang w:eastAsia="en-IN"/>
          </w:rPr>
          <w:t> the mailboxes, even the user can create a </w:t>
        </w:r>
        <w:r w:rsidRPr="00FF1AEC">
          <w:rPr>
            <w:rFonts w:ascii="Times New Roman" w:eastAsia="Times New Roman" w:hAnsi="Times New Roman" w:cs="Times New Roman"/>
            <w:b/>
            <w:bCs/>
            <w:sz w:val="24"/>
            <w:szCs w:val="24"/>
            <w:lang w:eastAsia="en-IN"/>
          </w:rPr>
          <w:t>hierarchy of mailboxes</w:t>
        </w:r>
        <w:r w:rsidRPr="00FF1AEC">
          <w:rPr>
            <w:rFonts w:ascii="Times New Roman" w:eastAsia="Times New Roman" w:hAnsi="Times New Roman" w:cs="Times New Roman"/>
            <w:sz w:val="24"/>
            <w:szCs w:val="24"/>
            <w:lang w:eastAsia="en-IN"/>
          </w:rPr>
          <w:t> in the folder, but it is not possible using POP3.</w:t>
        </w:r>
      </w:ins>
    </w:p>
    <w:p w:rsidR="00FF1AEC" w:rsidRPr="00FF1AEC" w:rsidRDefault="00FF1AEC" w:rsidP="00FF1AEC">
      <w:pPr>
        <w:numPr>
          <w:ilvl w:val="0"/>
          <w:numId w:val="3"/>
        </w:numPr>
        <w:shd w:val="clear" w:color="auto" w:fill="F5F8D2"/>
        <w:spacing w:before="100" w:beforeAutospacing="1" w:after="150" w:line="240" w:lineRule="auto"/>
        <w:ind w:left="600"/>
        <w:rPr>
          <w:ins w:id="50" w:author="Unknown"/>
          <w:rFonts w:ascii="Times New Roman" w:eastAsia="Times New Roman" w:hAnsi="Times New Roman" w:cs="Times New Roman"/>
          <w:sz w:val="24"/>
          <w:szCs w:val="24"/>
          <w:lang w:eastAsia="en-IN"/>
        </w:rPr>
      </w:pPr>
      <w:ins w:id="51" w:author="Unknown">
        <w:r w:rsidRPr="00FF1AEC">
          <w:rPr>
            <w:rFonts w:ascii="Times New Roman" w:eastAsia="Times New Roman" w:hAnsi="Times New Roman" w:cs="Times New Roman"/>
            <w:sz w:val="24"/>
            <w:szCs w:val="24"/>
            <w:lang w:eastAsia="en-IN"/>
          </w:rPr>
          <w:t>POP3 protocol does not allow you to search the content of mail for a </w:t>
        </w:r>
        <w:r w:rsidRPr="00FF1AEC">
          <w:rPr>
            <w:rFonts w:ascii="Times New Roman" w:eastAsia="Times New Roman" w:hAnsi="Times New Roman" w:cs="Times New Roman"/>
            <w:b/>
            <w:bCs/>
            <w:sz w:val="24"/>
            <w:szCs w:val="24"/>
            <w:lang w:eastAsia="en-IN"/>
          </w:rPr>
          <w:t>particular string of character prior downloading</w:t>
        </w:r>
        <w:r w:rsidRPr="00FF1AEC">
          <w:rPr>
            <w:rFonts w:ascii="Times New Roman" w:eastAsia="Times New Roman" w:hAnsi="Times New Roman" w:cs="Times New Roman"/>
            <w:sz w:val="24"/>
            <w:szCs w:val="24"/>
            <w:lang w:eastAsia="en-IN"/>
          </w:rPr>
          <w:t> whereas, using IMPA user can search the content of an email for a specific string of character before downloading.</w:t>
        </w:r>
      </w:ins>
    </w:p>
    <w:p w:rsidR="00FF1AEC" w:rsidRPr="00FF1AEC" w:rsidRDefault="00FF1AEC" w:rsidP="00FF1AEC">
      <w:pPr>
        <w:numPr>
          <w:ilvl w:val="0"/>
          <w:numId w:val="3"/>
        </w:numPr>
        <w:shd w:val="clear" w:color="auto" w:fill="F5F8D2"/>
        <w:spacing w:before="100" w:beforeAutospacing="1" w:after="150" w:line="240" w:lineRule="auto"/>
        <w:ind w:left="600"/>
        <w:rPr>
          <w:ins w:id="52" w:author="Unknown"/>
          <w:rFonts w:ascii="Times New Roman" w:eastAsia="Times New Roman" w:hAnsi="Times New Roman" w:cs="Times New Roman"/>
          <w:sz w:val="24"/>
          <w:szCs w:val="24"/>
          <w:lang w:eastAsia="en-IN"/>
        </w:rPr>
      </w:pPr>
      <w:ins w:id="53" w:author="Unknown">
        <w:r w:rsidRPr="00FF1AEC">
          <w:rPr>
            <w:rFonts w:ascii="Times New Roman" w:eastAsia="Times New Roman" w:hAnsi="Times New Roman" w:cs="Times New Roman"/>
            <w:sz w:val="24"/>
            <w:szCs w:val="24"/>
            <w:lang w:eastAsia="en-IN"/>
          </w:rPr>
          <w:t>IMAP allows a user to </w:t>
        </w:r>
        <w:r w:rsidRPr="00FF1AEC">
          <w:rPr>
            <w:rFonts w:ascii="Times New Roman" w:eastAsia="Times New Roman" w:hAnsi="Times New Roman" w:cs="Times New Roman"/>
            <w:b/>
            <w:bCs/>
            <w:sz w:val="24"/>
            <w:szCs w:val="24"/>
            <w:lang w:eastAsia="en-IN"/>
          </w:rPr>
          <w:t>download</w:t>
        </w:r>
        <w:r w:rsidRPr="00FF1AEC">
          <w:rPr>
            <w:rFonts w:ascii="Times New Roman" w:eastAsia="Times New Roman" w:hAnsi="Times New Roman" w:cs="Times New Roman"/>
            <w:sz w:val="24"/>
            <w:szCs w:val="24"/>
            <w:lang w:eastAsia="en-IN"/>
          </w:rPr>
          <w:t> the mail </w:t>
        </w:r>
        <w:r w:rsidRPr="00FF1AEC">
          <w:rPr>
            <w:rFonts w:ascii="Times New Roman" w:eastAsia="Times New Roman" w:hAnsi="Times New Roman" w:cs="Times New Roman"/>
            <w:b/>
            <w:bCs/>
            <w:sz w:val="24"/>
            <w:szCs w:val="24"/>
            <w:lang w:eastAsia="en-IN"/>
          </w:rPr>
          <w:t>partially</w:t>
        </w:r>
        <w:r w:rsidRPr="00FF1AEC">
          <w:rPr>
            <w:rFonts w:ascii="Times New Roman" w:eastAsia="Times New Roman" w:hAnsi="Times New Roman" w:cs="Times New Roman"/>
            <w:sz w:val="24"/>
            <w:szCs w:val="24"/>
            <w:lang w:eastAsia="en-IN"/>
          </w:rPr>
          <w:t> in the case of limited bandwidth. However, this function is not available in POP3.</w:t>
        </w:r>
      </w:ins>
    </w:p>
    <w:p w:rsidR="00FF1AEC" w:rsidRPr="00FF1AEC" w:rsidRDefault="00FF1AEC" w:rsidP="00FF1AEC">
      <w:pPr>
        <w:numPr>
          <w:ilvl w:val="0"/>
          <w:numId w:val="3"/>
        </w:numPr>
        <w:shd w:val="clear" w:color="auto" w:fill="F5F8D2"/>
        <w:spacing w:before="100" w:beforeAutospacing="1" w:after="150" w:line="240" w:lineRule="auto"/>
        <w:ind w:left="600"/>
        <w:rPr>
          <w:ins w:id="54" w:author="Unknown"/>
          <w:rFonts w:ascii="Times New Roman" w:eastAsia="Times New Roman" w:hAnsi="Times New Roman" w:cs="Times New Roman"/>
          <w:sz w:val="24"/>
          <w:szCs w:val="24"/>
          <w:lang w:eastAsia="en-IN"/>
        </w:rPr>
      </w:pPr>
      <w:ins w:id="55" w:author="Unknown">
        <w:r w:rsidRPr="00FF1AEC">
          <w:rPr>
            <w:rFonts w:ascii="Times New Roman" w:eastAsia="Times New Roman" w:hAnsi="Times New Roman" w:cs="Times New Roman"/>
            <w:sz w:val="24"/>
            <w:szCs w:val="24"/>
            <w:lang w:eastAsia="en-IN"/>
          </w:rPr>
          <w:t>POP3 is simple and has limited functionality whereas, IMAP is powerful, complex and have extra functions over POP3.</w:t>
        </w:r>
      </w:ins>
    </w:p>
    <w:p w:rsidR="00FF1AEC" w:rsidRPr="00FF1AEC" w:rsidRDefault="00FF1AEC" w:rsidP="00FF1AEC">
      <w:pPr>
        <w:spacing w:after="240" w:line="240" w:lineRule="auto"/>
        <w:outlineLvl w:val="2"/>
        <w:rPr>
          <w:ins w:id="56" w:author="Unknown"/>
          <w:rFonts w:ascii="Arial" w:eastAsia="Times New Roman" w:hAnsi="Arial" w:cs="Arial"/>
          <w:color w:val="222222"/>
          <w:sz w:val="27"/>
          <w:szCs w:val="27"/>
          <w:lang w:eastAsia="en-IN"/>
        </w:rPr>
      </w:pPr>
      <w:bookmarkStart w:id="57" w:name="Conclusion"/>
      <w:bookmarkEnd w:id="57"/>
      <w:ins w:id="58" w:author="Unknown">
        <w:r w:rsidRPr="00FF1AEC">
          <w:rPr>
            <w:rFonts w:ascii="Arial" w:eastAsia="Times New Roman" w:hAnsi="Arial" w:cs="Arial"/>
            <w:color w:val="222222"/>
            <w:sz w:val="27"/>
            <w:szCs w:val="27"/>
            <w:lang w:eastAsia="en-IN"/>
          </w:rPr>
          <w:t>Conclusion:</w:t>
        </w:r>
      </w:ins>
    </w:p>
    <w:p w:rsidR="00FF1AEC" w:rsidRPr="00FF1AEC" w:rsidRDefault="00FF1AEC" w:rsidP="00FF1AEC">
      <w:pPr>
        <w:spacing w:after="390" w:line="240" w:lineRule="auto"/>
        <w:rPr>
          <w:ins w:id="59" w:author="Unknown"/>
          <w:rFonts w:ascii="Times New Roman" w:eastAsia="Times New Roman" w:hAnsi="Times New Roman" w:cs="Times New Roman"/>
          <w:sz w:val="24"/>
          <w:szCs w:val="24"/>
          <w:lang w:eastAsia="en-IN"/>
        </w:rPr>
      </w:pPr>
      <w:ins w:id="60" w:author="Unknown">
        <w:r w:rsidRPr="00FF1AEC">
          <w:rPr>
            <w:rFonts w:ascii="Times New Roman" w:eastAsia="Times New Roman" w:hAnsi="Times New Roman" w:cs="Times New Roman"/>
            <w:sz w:val="24"/>
            <w:szCs w:val="24"/>
            <w:lang w:eastAsia="en-IN"/>
          </w:rPr>
          <w:t>Bothe POP3 and IMAP are the message accessing protocols. But IMAP is more powerful and has many advanced features over POP3.</w:t>
        </w:r>
      </w:ins>
    </w:p>
    <w:p w:rsidR="00FF1AEC" w:rsidRPr="00FF1AEC" w:rsidRDefault="00FF1AEC" w:rsidP="00FF1AEC">
      <w:pPr>
        <w:spacing w:after="0" w:line="240" w:lineRule="auto"/>
        <w:outlineLvl w:val="2"/>
        <w:rPr>
          <w:rFonts w:ascii="Segoe UI" w:eastAsia="Times New Roman" w:hAnsi="Segoe UI" w:cs="Segoe UI"/>
          <w:color w:val="2F2F2F"/>
          <w:sz w:val="24"/>
          <w:szCs w:val="24"/>
          <w:lang w:eastAsia="en-IN"/>
        </w:rPr>
      </w:pPr>
    </w:p>
    <w:sectPr w:rsidR="00FF1AEC" w:rsidRPr="00FF1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061C3"/>
    <w:multiLevelType w:val="multilevel"/>
    <w:tmpl w:val="919E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37B3A"/>
    <w:multiLevelType w:val="multilevel"/>
    <w:tmpl w:val="4A76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1E504D"/>
    <w:multiLevelType w:val="multilevel"/>
    <w:tmpl w:val="A3F4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E650A2"/>
    <w:multiLevelType w:val="multilevel"/>
    <w:tmpl w:val="15F80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7976FF"/>
    <w:multiLevelType w:val="multilevel"/>
    <w:tmpl w:val="D87CC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AEC"/>
    <w:rsid w:val="008803A0"/>
    <w:rsid w:val="00DA29FC"/>
    <w:rsid w:val="00FF1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A6B3E7-8474-4A80-8460-B9157FA6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A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9083">
      <w:bodyDiv w:val="1"/>
      <w:marLeft w:val="0"/>
      <w:marRight w:val="0"/>
      <w:marTop w:val="0"/>
      <w:marBottom w:val="0"/>
      <w:divBdr>
        <w:top w:val="none" w:sz="0" w:space="0" w:color="auto"/>
        <w:left w:val="none" w:sz="0" w:space="0" w:color="auto"/>
        <w:bottom w:val="none" w:sz="0" w:space="0" w:color="auto"/>
        <w:right w:val="none" w:sz="0" w:space="0" w:color="auto"/>
      </w:divBdr>
      <w:divsChild>
        <w:div w:id="1001077983">
          <w:marLeft w:val="0"/>
          <w:marRight w:val="0"/>
          <w:marTop w:val="0"/>
          <w:marBottom w:val="0"/>
          <w:divBdr>
            <w:top w:val="none" w:sz="0" w:space="0" w:color="auto"/>
            <w:left w:val="none" w:sz="0" w:space="0" w:color="auto"/>
            <w:bottom w:val="none" w:sz="0" w:space="0" w:color="auto"/>
            <w:right w:val="none" w:sz="0" w:space="0" w:color="auto"/>
          </w:divBdr>
          <w:divsChild>
            <w:div w:id="1329359147">
              <w:marLeft w:val="0"/>
              <w:marRight w:val="0"/>
              <w:marTop w:val="0"/>
              <w:marBottom w:val="0"/>
              <w:divBdr>
                <w:top w:val="single" w:sz="6" w:space="0" w:color="E0CD1E"/>
                <w:left w:val="single" w:sz="6" w:space="15" w:color="E0CD1E"/>
                <w:bottom w:val="single" w:sz="6" w:space="0" w:color="E0CD1E"/>
                <w:right w:val="single" w:sz="6" w:space="15" w:color="E0CD1E"/>
              </w:divBdr>
            </w:div>
            <w:div w:id="1754661963">
              <w:marLeft w:val="0"/>
              <w:marRight w:val="0"/>
              <w:marTop w:val="240"/>
              <w:marBottom w:val="240"/>
              <w:divBdr>
                <w:top w:val="none" w:sz="0" w:space="0" w:color="auto"/>
                <w:left w:val="none" w:sz="0" w:space="0" w:color="auto"/>
                <w:bottom w:val="none" w:sz="0" w:space="0" w:color="auto"/>
                <w:right w:val="none" w:sz="0" w:space="0" w:color="auto"/>
              </w:divBdr>
            </w:div>
          </w:divsChild>
        </w:div>
        <w:div w:id="931284490">
          <w:marLeft w:val="0"/>
          <w:marRight w:val="0"/>
          <w:marTop w:val="0"/>
          <w:marBottom w:val="750"/>
          <w:divBdr>
            <w:top w:val="none" w:sz="0" w:space="0" w:color="auto"/>
            <w:left w:val="none" w:sz="0" w:space="0" w:color="auto"/>
            <w:bottom w:val="none" w:sz="0" w:space="0" w:color="auto"/>
            <w:right w:val="none" w:sz="0" w:space="0" w:color="auto"/>
          </w:divBdr>
          <w:divsChild>
            <w:div w:id="1721900330">
              <w:marLeft w:val="0"/>
              <w:marRight w:val="0"/>
              <w:marTop w:val="0"/>
              <w:marBottom w:val="0"/>
              <w:divBdr>
                <w:top w:val="none" w:sz="0" w:space="0" w:color="auto"/>
                <w:left w:val="none" w:sz="0" w:space="0" w:color="auto"/>
                <w:bottom w:val="none" w:sz="0" w:space="0" w:color="auto"/>
                <w:right w:val="none" w:sz="0" w:space="0" w:color="auto"/>
              </w:divBdr>
            </w:div>
            <w:div w:id="1550065518">
              <w:marLeft w:val="0"/>
              <w:marRight w:val="0"/>
              <w:marTop w:val="0"/>
              <w:marBottom w:val="0"/>
              <w:divBdr>
                <w:top w:val="none" w:sz="0" w:space="0" w:color="auto"/>
                <w:left w:val="none" w:sz="0" w:space="0" w:color="auto"/>
                <w:bottom w:val="none" w:sz="0" w:space="0" w:color="auto"/>
                <w:right w:val="none" w:sz="0" w:space="0" w:color="auto"/>
              </w:divBdr>
            </w:div>
            <w:div w:id="1411082605">
              <w:marLeft w:val="0"/>
              <w:marRight w:val="0"/>
              <w:marTop w:val="0"/>
              <w:marBottom w:val="0"/>
              <w:divBdr>
                <w:top w:val="none" w:sz="0" w:space="0" w:color="auto"/>
                <w:left w:val="none" w:sz="0" w:space="0" w:color="auto"/>
                <w:bottom w:val="none" w:sz="0" w:space="0" w:color="auto"/>
                <w:right w:val="none" w:sz="0" w:space="0" w:color="auto"/>
              </w:divBdr>
            </w:div>
            <w:div w:id="847674646">
              <w:marLeft w:val="0"/>
              <w:marRight w:val="0"/>
              <w:marTop w:val="0"/>
              <w:marBottom w:val="0"/>
              <w:divBdr>
                <w:top w:val="none" w:sz="0" w:space="0" w:color="auto"/>
                <w:left w:val="none" w:sz="0" w:space="0" w:color="auto"/>
                <w:bottom w:val="none" w:sz="0" w:space="0" w:color="auto"/>
                <w:right w:val="none" w:sz="0" w:space="0" w:color="auto"/>
              </w:divBdr>
            </w:div>
            <w:div w:id="1641960552">
              <w:marLeft w:val="0"/>
              <w:marRight w:val="0"/>
              <w:marTop w:val="0"/>
              <w:marBottom w:val="0"/>
              <w:divBdr>
                <w:top w:val="none" w:sz="0" w:space="0" w:color="auto"/>
                <w:left w:val="none" w:sz="0" w:space="0" w:color="auto"/>
                <w:bottom w:val="none" w:sz="0" w:space="0" w:color="auto"/>
                <w:right w:val="none" w:sz="0" w:space="0" w:color="auto"/>
              </w:divBdr>
            </w:div>
            <w:div w:id="976571495">
              <w:marLeft w:val="0"/>
              <w:marRight w:val="0"/>
              <w:marTop w:val="0"/>
              <w:marBottom w:val="0"/>
              <w:divBdr>
                <w:top w:val="none" w:sz="0" w:space="0" w:color="auto"/>
                <w:left w:val="none" w:sz="0" w:space="0" w:color="auto"/>
                <w:bottom w:val="none" w:sz="0" w:space="0" w:color="auto"/>
                <w:right w:val="none" w:sz="0" w:space="0" w:color="auto"/>
              </w:divBdr>
            </w:div>
          </w:divsChild>
        </w:div>
        <w:div w:id="192378798">
          <w:marLeft w:val="0"/>
          <w:marRight w:val="0"/>
          <w:marTop w:val="0"/>
          <w:marBottom w:val="750"/>
          <w:divBdr>
            <w:top w:val="none" w:sz="0" w:space="0" w:color="auto"/>
            <w:left w:val="none" w:sz="0" w:space="0" w:color="auto"/>
            <w:bottom w:val="none" w:sz="0" w:space="0" w:color="auto"/>
            <w:right w:val="none" w:sz="0" w:space="0" w:color="auto"/>
          </w:divBdr>
        </w:div>
      </w:divsChild>
    </w:div>
    <w:div w:id="1747998375">
      <w:bodyDiv w:val="1"/>
      <w:marLeft w:val="0"/>
      <w:marRight w:val="0"/>
      <w:marTop w:val="0"/>
      <w:marBottom w:val="0"/>
      <w:divBdr>
        <w:top w:val="none" w:sz="0" w:space="0" w:color="auto"/>
        <w:left w:val="none" w:sz="0" w:space="0" w:color="auto"/>
        <w:bottom w:val="none" w:sz="0" w:space="0" w:color="auto"/>
        <w:right w:val="none" w:sz="0" w:space="0" w:color="auto"/>
      </w:divBdr>
      <w:divsChild>
        <w:div w:id="680664898">
          <w:marLeft w:val="0"/>
          <w:marRight w:val="0"/>
          <w:marTop w:val="0"/>
          <w:marBottom w:val="0"/>
          <w:divBdr>
            <w:top w:val="none" w:sz="0" w:space="0" w:color="auto"/>
            <w:left w:val="none" w:sz="0" w:space="0" w:color="auto"/>
            <w:bottom w:val="none" w:sz="0" w:space="0" w:color="auto"/>
            <w:right w:val="none" w:sz="0" w:space="0" w:color="auto"/>
          </w:divBdr>
          <w:divsChild>
            <w:div w:id="1749841666">
              <w:marLeft w:val="0"/>
              <w:marRight w:val="0"/>
              <w:marTop w:val="0"/>
              <w:marBottom w:val="0"/>
              <w:divBdr>
                <w:top w:val="none" w:sz="0" w:space="0" w:color="auto"/>
                <w:left w:val="none" w:sz="0" w:space="0" w:color="auto"/>
                <w:bottom w:val="none" w:sz="0" w:space="0" w:color="auto"/>
                <w:right w:val="none" w:sz="0" w:space="0" w:color="auto"/>
              </w:divBdr>
              <w:divsChild>
                <w:div w:id="51661986">
                  <w:marLeft w:val="0"/>
                  <w:marRight w:val="0"/>
                  <w:marTop w:val="0"/>
                  <w:marBottom w:val="0"/>
                  <w:divBdr>
                    <w:top w:val="none" w:sz="0" w:space="0" w:color="auto"/>
                    <w:left w:val="none" w:sz="0" w:space="0" w:color="auto"/>
                    <w:bottom w:val="none" w:sz="0" w:space="0" w:color="auto"/>
                    <w:right w:val="none" w:sz="0" w:space="0" w:color="auto"/>
                  </w:divBdr>
                  <w:divsChild>
                    <w:div w:id="8150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6260">
          <w:marLeft w:val="0"/>
          <w:marRight w:val="0"/>
          <w:marTop w:val="0"/>
          <w:marBottom w:val="0"/>
          <w:divBdr>
            <w:top w:val="none" w:sz="0" w:space="0" w:color="auto"/>
            <w:left w:val="none" w:sz="0" w:space="0" w:color="auto"/>
            <w:bottom w:val="none" w:sz="0" w:space="0" w:color="auto"/>
            <w:right w:val="none" w:sz="0" w:space="0" w:color="auto"/>
          </w:divBdr>
          <w:divsChild>
            <w:div w:id="1546333424">
              <w:marLeft w:val="0"/>
              <w:marRight w:val="0"/>
              <w:marTop w:val="300"/>
              <w:marBottom w:val="0"/>
              <w:divBdr>
                <w:top w:val="none" w:sz="0" w:space="0" w:color="auto"/>
                <w:left w:val="none" w:sz="0" w:space="0" w:color="auto"/>
                <w:bottom w:val="none" w:sz="0" w:space="0" w:color="auto"/>
                <w:right w:val="none" w:sz="0" w:space="0" w:color="auto"/>
              </w:divBdr>
              <w:divsChild>
                <w:div w:id="1797216164">
                  <w:marLeft w:val="0"/>
                  <w:marRight w:val="0"/>
                  <w:marTop w:val="100"/>
                  <w:marBottom w:val="750"/>
                  <w:divBdr>
                    <w:top w:val="none" w:sz="0" w:space="0" w:color="auto"/>
                    <w:left w:val="none" w:sz="0" w:space="0" w:color="auto"/>
                    <w:bottom w:val="none" w:sz="0" w:space="0" w:color="auto"/>
                    <w:right w:val="none" w:sz="0" w:space="0" w:color="auto"/>
                  </w:divBdr>
                  <w:divsChild>
                    <w:div w:id="698748144">
                      <w:marLeft w:val="0"/>
                      <w:marRight w:val="0"/>
                      <w:marTop w:val="0"/>
                      <w:marBottom w:val="0"/>
                      <w:divBdr>
                        <w:top w:val="none" w:sz="0" w:space="0" w:color="auto"/>
                        <w:left w:val="none" w:sz="0" w:space="0" w:color="auto"/>
                        <w:bottom w:val="none" w:sz="0" w:space="0" w:color="auto"/>
                        <w:right w:val="none" w:sz="0" w:space="0" w:color="auto"/>
                      </w:divBdr>
                    </w:div>
                  </w:divsChild>
                </w:div>
                <w:div w:id="666788633">
                  <w:marLeft w:val="0"/>
                  <w:marRight w:val="0"/>
                  <w:marTop w:val="450"/>
                  <w:marBottom w:val="0"/>
                  <w:divBdr>
                    <w:top w:val="single" w:sz="18" w:space="31" w:color="F2F2F2"/>
                    <w:left w:val="none" w:sz="0" w:space="0" w:color="auto"/>
                    <w:bottom w:val="none" w:sz="0" w:space="0" w:color="auto"/>
                    <w:right w:val="none" w:sz="0" w:space="0" w:color="auto"/>
                  </w:divBdr>
                  <w:divsChild>
                    <w:div w:id="496379981">
                      <w:marLeft w:val="0"/>
                      <w:marRight w:val="0"/>
                      <w:marTop w:val="100"/>
                      <w:marBottom w:val="100"/>
                      <w:divBdr>
                        <w:top w:val="none" w:sz="0" w:space="0" w:color="auto"/>
                        <w:left w:val="none" w:sz="0" w:space="0" w:color="auto"/>
                        <w:bottom w:val="none" w:sz="0" w:space="0" w:color="auto"/>
                        <w:right w:val="none" w:sz="0" w:space="0" w:color="auto"/>
                      </w:divBdr>
                      <w:divsChild>
                        <w:div w:id="1962807123">
                          <w:marLeft w:val="0"/>
                          <w:marRight w:val="0"/>
                          <w:marTop w:val="0"/>
                          <w:marBottom w:val="0"/>
                          <w:divBdr>
                            <w:top w:val="none" w:sz="0" w:space="0" w:color="auto"/>
                            <w:left w:val="none" w:sz="0" w:space="0" w:color="auto"/>
                            <w:bottom w:val="none" w:sz="0" w:space="0" w:color="auto"/>
                            <w:right w:val="none" w:sz="0" w:space="0" w:color="auto"/>
                          </w:divBdr>
                          <w:divsChild>
                            <w:div w:id="1587838334">
                              <w:marLeft w:val="0"/>
                              <w:marRight w:val="0"/>
                              <w:marTop w:val="0"/>
                              <w:marBottom w:val="75"/>
                              <w:divBdr>
                                <w:top w:val="none" w:sz="0" w:space="0" w:color="auto"/>
                                <w:left w:val="none" w:sz="0" w:space="0" w:color="auto"/>
                                <w:bottom w:val="none" w:sz="0" w:space="0" w:color="auto"/>
                                <w:right w:val="none" w:sz="0" w:space="0" w:color="auto"/>
                              </w:divBdr>
                            </w:div>
                          </w:divsChild>
                        </w:div>
                        <w:div w:id="130683229">
                          <w:marLeft w:val="0"/>
                          <w:marRight w:val="0"/>
                          <w:marTop w:val="0"/>
                          <w:marBottom w:val="0"/>
                          <w:divBdr>
                            <w:top w:val="none" w:sz="0" w:space="0" w:color="auto"/>
                            <w:left w:val="none" w:sz="0" w:space="0" w:color="auto"/>
                            <w:bottom w:val="none" w:sz="0" w:space="0" w:color="auto"/>
                            <w:right w:val="none" w:sz="0" w:space="0" w:color="auto"/>
                          </w:divBdr>
                          <w:divsChild>
                            <w:div w:id="15985607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1286</Words>
  <Characters>7332</Characters>
  <Application>Microsoft Office Word</Application>
  <DocSecurity>0</DocSecurity>
  <Lines>61</Lines>
  <Paragraphs>17</Paragraphs>
  <ScaleCrop>false</ScaleCrop>
  <Company/>
  <LinksUpToDate>false</LinksUpToDate>
  <CharactersWithSpaces>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savio</cp:lastModifiedBy>
  <cp:revision>2</cp:revision>
  <dcterms:created xsi:type="dcterms:W3CDTF">2019-09-18T16:38:00Z</dcterms:created>
  <dcterms:modified xsi:type="dcterms:W3CDTF">2021-01-06T14:46:00Z</dcterms:modified>
</cp:coreProperties>
</file>